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C4C" w:rsidRDefault="00484C4C" w:rsidP="00484C4C">
      <w:pPr>
        <w:rPr>
          <w:rFonts w:ascii="Times New Roman" w:hAnsi="Times New Roman"/>
          <w:sz w:val="24"/>
          <w:szCs w:val="24"/>
        </w:rPr>
      </w:pPr>
      <w:bookmarkStart w:id="0" w:name="_GoBack"/>
      <w:bookmarkEnd w:id="0"/>
      <w:r>
        <w:rPr>
          <w:rFonts w:ascii="Times New Roman" w:hAnsi="Times New Roman"/>
          <w:sz w:val="24"/>
          <w:szCs w:val="24"/>
        </w:rPr>
        <w:t>Number of Tables: 2  Number of Figures: 3</w:t>
      </w:r>
    </w:p>
    <w:p w:rsidR="00484C4C" w:rsidRDefault="00484C4C" w:rsidP="00484C4C">
      <w:pPr>
        <w:rPr>
          <w:rFonts w:ascii="Times New Roman" w:hAnsi="Times New Roman"/>
          <w:sz w:val="24"/>
          <w:szCs w:val="24"/>
        </w:rPr>
      </w:pPr>
      <w:r>
        <w:rPr>
          <w:rFonts w:ascii="Times New Roman" w:hAnsi="Times New Roman"/>
          <w:sz w:val="24"/>
          <w:szCs w:val="24"/>
        </w:rPr>
        <w:t>Running head: EVENT-SPECIFIC DRINKING NORMS</w:t>
      </w:r>
    </w:p>
    <w:p w:rsidR="00484C4C" w:rsidRDefault="00484C4C" w:rsidP="00484C4C">
      <w:pPr>
        <w:rPr>
          <w:rFonts w:ascii="Times New Roman" w:hAnsi="Times New Roman"/>
          <w:sz w:val="24"/>
          <w:szCs w:val="24"/>
        </w:rPr>
      </w:pPr>
    </w:p>
    <w:p w:rsidR="00484C4C" w:rsidRDefault="00484C4C" w:rsidP="00484C4C">
      <w:pPr>
        <w:rPr>
          <w:rFonts w:ascii="Times New Roman" w:hAnsi="Times New Roman"/>
          <w:sz w:val="24"/>
          <w:szCs w:val="24"/>
        </w:rPr>
      </w:pPr>
    </w:p>
    <w:p w:rsidR="00484C4C" w:rsidRDefault="00484C4C" w:rsidP="00484C4C">
      <w:pPr>
        <w:rPr>
          <w:rFonts w:ascii="Times New Roman" w:hAnsi="Times New Roman"/>
          <w:sz w:val="24"/>
          <w:szCs w:val="24"/>
        </w:rPr>
      </w:pPr>
    </w:p>
    <w:p w:rsidR="00484C4C" w:rsidRDefault="00484C4C" w:rsidP="00484C4C">
      <w:pPr>
        <w:rPr>
          <w:rFonts w:ascii="Times New Roman" w:hAnsi="Times New Roman"/>
          <w:sz w:val="24"/>
          <w:szCs w:val="24"/>
        </w:rPr>
      </w:pPr>
    </w:p>
    <w:p w:rsidR="00484C4C" w:rsidRDefault="00484C4C" w:rsidP="00484C4C">
      <w:pPr>
        <w:rPr>
          <w:rFonts w:ascii="Times New Roman" w:hAnsi="Times New Roman"/>
          <w:sz w:val="24"/>
          <w:szCs w:val="24"/>
        </w:rPr>
      </w:pPr>
    </w:p>
    <w:p w:rsidR="00484C4C" w:rsidRDefault="00484C4C" w:rsidP="00484C4C">
      <w:pPr>
        <w:rPr>
          <w:rFonts w:ascii="Times New Roman" w:hAnsi="Times New Roman"/>
          <w:sz w:val="24"/>
          <w:szCs w:val="24"/>
        </w:rPr>
      </w:pPr>
    </w:p>
    <w:p w:rsidR="00484C4C" w:rsidRDefault="00484C4C" w:rsidP="00484C4C">
      <w:pPr>
        <w:spacing w:after="0" w:line="480" w:lineRule="auto"/>
        <w:jc w:val="center"/>
        <w:rPr>
          <w:rFonts w:ascii="Times New Roman" w:hAnsi="Times New Roman"/>
          <w:sz w:val="24"/>
          <w:szCs w:val="24"/>
        </w:rPr>
      </w:pPr>
      <w:r>
        <w:rPr>
          <w:rFonts w:ascii="Times New Roman" w:hAnsi="Times New Roman"/>
          <w:sz w:val="24"/>
          <w:szCs w:val="24"/>
        </w:rPr>
        <w:t xml:space="preserve">The daily relationship between event-specific drinking norms and alcohol use: </w:t>
      </w:r>
    </w:p>
    <w:p w:rsidR="00484C4C" w:rsidRDefault="00484C4C" w:rsidP="00484C4C">
      <w:pPr>
        <w:spacing w:after="0" w:line="480" w:lineRule="auto"/>
        <w:jc w:val="center"/>
        <w:rPr>
          <w:rFonts w:ascii="Times New Roman" w:hAnsi="Times New Roman"/>
          <w:sz w:val="24"/>
          <w:szCs w:val="24"/>
        </w:rPr>
      </w:pPr>
      <w:r>
        <w:rPr>
          <w:rFonts w:ascii="Times New Roman" w:hAnsi="Times New Roman"/>
          <w:sz w:val="24"/>
          <w:szCs w:val="24"/>
        </w:rPr>
        <w:t>A four-year longitudinal study</w:t>
      </w:r>
    </w:p>
    <w:p w:rsidR="00484C4C" w:rsidRDefault="00484C4C" w:rsidP="00484C4C">
      <w:pPr>
        <w:tabs>
          <w:tab w:val="left" w:pos="4455"/>
        </w:tabs>
        <w:spacing w:line="480" w:lineRule="auto"/>
        <w:ind w:firstLine="720"/>
        <w:jc w:val="center"/>
        <w:rPr>
          <w:rFonts w:ascii="Times New Roman" w:hAnsi="Times New Roman"/>
          <w:sz w:val="24"/>
          <w:szCs w:val="24"/>
          <w:vertAlign w:val="superscript"/>
        </w:rPr>
      </w:pPr>
      <w:r>
        <w:rPr>
          <w:rFonts w:ascii="Times New Roman" w:hAnsi="Times New Roman"/>
          <w:sz w:val="24"/>
          <w:szCs w:val="24"/>
        </w:rPr>
        <w:t>Megan A. O’Grady, Ph.D.</w:t>
      </w:r>
      <w:r>
        <w:rPr>
          <w:rFonts w:ascii="Times New Roman" w:hAnsi="Times New Roman"/>
          <w:sz w:val="24"/>
          <w:szCs w:val="24"/>
          <w:vertAlign w:val="superscript"/>
        </w:rPr>
        <w:t>1</w:t>
      </w:r>
    </w:p>
    <w:p w:rsidR="00484C4C" w:rsidRDefault="00484C4C" w:rsidP="00484C4C">
      <w:pPr>
        <w:tabs>
          <w:tab w:val="left" w:pos="4455"/>
        </w:tabs>
        <w:spacing w:line="480" w:lineRule="auto"/>
        <w:ind w:firstLine="720"/>
        <w:jc w:val="center"/>
        <w:rPr>
          <w:rFonts w:ascii="Times New Roman" w:hAnsi="Times New Roman"/>
          <w:sz w:val="24"/>
          <w:szCs w:val="24"/>
          <w:vertAlign w:val="superscript"/>
        </w:rPr>
      </w:pPr>
      <w:r>
        <w:rPr>
          <w:rFonts w:ascii="Times New Roman" w:hAnsi="Times New Roman"/>
          <w:sz w:val="24"/>
          <w:szCs w:val="24"/>
        </w:rPr>
        <w:t>Jerry Cullum, Ph.D.</w:t>
      </w:r>
      <w:r>
        <w:rPr>
          <w:rFonts w:ascii="Times New Roman" w:hAnsi="Times New Roman"/>
          <w:sz w:val="24"/>
          <w:szCs w:val="24"/>
          <w:vertAlign w:val="superscript"/>
        </w:rPr>
        <w:t>1</w:t>
      </w:r>
    </w:p>
    <w:p w:rsidR="00484C4C" w:rsidRDefault="00484C4C" w:rsidP="00484C4C">
      <w:pPr>
        <w:tabs>
          <w:tab w:val="left" w:pos="4455"/>
        </w:tabs>
        <w:spacing w:line="480" w:lineRule="auto"/>
        <w:ind w:firstLine="720"/>
        <w:jc w:val="center"/>
        <w:rPr>
          <w:rFonts w:ascii="Times New Roman" w:hAnsi="Times New Roman"/>
          <w:sz w:val="24"/>
          <w:szCs w:val="24"/>
          <w:vertAlign w:val="superscript"/>
        </w:rPr>
      </w:pPr>
      <w:r>
        <w:rPr>
          <w:rFonts w:ascii="Times New Roman" w:hAnsi="Times New Roman"/>
          <w:sz w:val="24"/>
          <w:szCs w:val="24"/>
        </w:rPr>
        <w:t>Howard Tennen, Ph.D.</w:t>
      </w:r>
      <w:r>
        <w:rPr>
          <w:rFonts w:ascii="Times New Roman" w:hAnsi="Times New Roman"/>
          <w:sz w:val="24"/>
          <w:szCs w:val="24"/>
          <w:vertAlign w:val="superscript"/>
        </w:rPr>
        <w:t>1</w:t>
      </w:r>
    </w:p>
    <w:p w:rsidR="00484C4C" w:rsidRDefault="00484C4C" w:rsidP="00484C4C">
      <w:pPr>
        <w:tabs>
          <w:tab w:val="left" w:pos="4455"/>
        </w:tabs>
        <w:spacing w:line="480" w:lineRule="auto"/>
        <w:ind w:firstLine="720"/>
        <w:jc w:val="center"/>
        <w:rPr>
          <w:rFonts w:ascii="Times New Roman" w:hAnsi="Times New Roman"/>
          <w:sz w:val="24"/>
          <w:szCs w:val="24"/>
        </w:rPr>
      </w:pPr>
      <w:r>
        <w:rPr>
          <w:rFonts w:ascii="Times New Roman" w:hAnsi="Times New Roman"/>
          <w:sz w:val="24"/>
          <w:szCs w:val="24"/>
        </w:rPr>
        <w:t>Stephen Armeli, Ph.D.</w:t>
      </w:r>
      <w:r>
        <w:rPr>
          <w:rFonts w:ascii="Times New Roman" w:hAnsi="Times New Roman"/>
          <w:sz w:val="24"/>
          <w:szCs w:val="24"/>
          <w:vertAlign w:val="superscript"/>
        </w:rPr>
        <w:t>2</w:t>
      </w:r>
    </w:p>
    <w:p w:rsidR="00484C4C" w:rsidRDefault="00484C4C" w:rsidP="00484C4C">
      <w:pPr>
        <w:pStyle w:val="PlainText"/>
        <w:rPr>
          <w:rFonts w:ascii="Times New Roman" w:hAnsi="Times New Roman"/>
          <w:sz w:val="24"/>
          <w:szCs w:val="24"/>
        </w:rPr>
      </w:pPr>
      <w:r>
        <w:rPr>
          <w:rFonts w:ascii="Times New Roman" w:hAnsi="Times New Roman"/>
          <w:sz w:val="24"/>
          <w:szCs w:val="24"/>
          <w:vertAlign w:val="superscript"/>
        </w:rPr>
        <w:t>1</w:t>
      </w:r>
      <w:r>
        <w:rPr>
          <w:rFonts w:ascii="Times New Roman" w:hAnsi="Times New Roman"/>
          <w:sz w:val="24"/>
          <w:szCs w:val="24"/>
        </w:rPr>
        <w:t>University of Connecticut Health Center, 263 Farmington Ave., Farmington, CT</w:t>
      </w:r>
    </w:p>
    <w:p w:rsidR="00484C4C" w:rsidRDefault="00484C4C" w:rsidP="00484C4C">
      <w:pPr>
        <w:tabs>
          <w:tab w:val="left" w:pos="4455"/>
        </w:tabs>
        <w:spacing w:line="480" w:lineRule="auto"/>
        <w:rPr>
          <w:rFonts w:ascii="Times New Roman" w:hAnsi="Times New Roman"/>
          <w:sz w:val="24"/>
          <w:szCs w:val="24"/>
        </w:rPr>
      </w:pPr>
      <w:r>
        <w:rPr>
          <w:rFonts w:ascii="Times New Roman" w:hAnsi="Times New Roman"/>
          <w:sz w:val="24"/>
          <w:szCs w:val="24"/>
        </w:rPr>
        <w:t>Farmington, CT 06030-6325, USA</w:t>
      </w:r>
      <w:r>
        <w:rPr>
          <w:rFonts w:ascii="Times New Roman" w:hAnsi="Times New Roman"/>
          <w:sz w:val="24"/>
          <w:szCs w:val="24"/>
        </w:rPr>
        <w:br/>
      </w:r>
      <w:r>
        <w:rPr>
          <w:rFonts w:ascii="Times New Roman" w:hAnsi="Times New Roman"/>
          <w:sz w:val="24"/>
          <w:szCs w:val="24"/>
          <w:vertAlign w:val="superscript"/>
        </w:rPr>
        <w:t>2</w:t>
      </w:r>
      <w:r>
        <w:rPr>
          <w:rFonts w:ascii="Times New Roman" w:hAnsi="Times New Roman"/>
          <w:sz w:val="24"/>
          <w:szCs w:val="24"/>
        </w:rPr>
        <w:t>Fairleigh Dickinson University, 1000 River Rd., Teaneck, NJ 07666, USA</w:t>
      </w:r>
    </w:p>
    <w:p w:rsidR="00484C4C" w:rsidRDefault="00484C4C" w:rsidP="00484C4C">
      <w:pPr>
        <w:spacing w:after="0" w:line="240" w:lineRule="auto"/>
        <w:rPr>
          <w:rFonts w:ascii="Times New Roman" w:hAnsi="Times New Roman"/>
          <w:sz w:val="24"/>
          <w:szCs w:val="24"/>
        </w:rPr>
      </w:pPr>
      <w:r>
        <w:rPr>
          <w:rFonts w:ascii="Times New Roman" w:hAnsi="Times New Roman"/>
          <w:sz w:val="24"/>
          <w:szCs w:val="24"/>
        </w:rPr>
        <w:t xml:space="preserve">Correspondence regarding this manuscript should be addressed to: </w:t>
      </w:r>
    </w:p>
    <w:p w:rsidR="00484C4C" w:rsidRDefault="00484C4C" w:rsidP="00484C4C">
      <w:pPr>
        <w:spacing w:after="0" w:line="240" w:lineRule="auto"/>
        <w:rPr>
          <w:rFonts w:ascii="Times New Roman" w:hAnsi="Times New Roman"/>
          <w:sz w:val="24"/>
          <w:szCs w:val="24"/>
        </w:rPr>
      </w:pPr>
      <w:r>
        <w:rPr>
          <w:rFonts w:ascii="Times New Roman" w:hAnsi="Times New Roman"/>
          <w:sz w:val="24"/>
          <w:szCs w:val="24"/>
        </w:rPr>
        <w:t>Dr. Howard Tennen</w:t>
      </w:r>
    </w:p>
    <w:p w:rsidR="00484C4C" w:rsidRDefault="00484C4C" w:rsidP="00484C4C">
      <w:pPr>
        <w:spacing w:after="0" w:line="240" w:lineRule="auto"/>
        <w:rPr>
          <w:rFonts w:ascii="Times New Roman" w:hAnsi="Times New Roman"/>
          <w:sz w:val="24"/>
          <w:szCs w:val="24"/>
        </w:rPr>
      </w:pPr>
      <w:r>
        <w:rPr>
          <w:rFonts w:ascii="Times New Roman" w:hAnsi="Times New Roman"/>
          <w:sz w:val="24"/>
          <w:szCs w:val="24"/>
        </w:rPr>
        <w:t>Department of Community Medicine and Health Care</w:t>
      </w:r>
    </w:p>
    <w:p w:rsidR="00484C4C" w:rsidRDefault="00484C4C" w:rsidP="00484C4C">
      <w:pPr>
        <w:spacing w:after="0" w:line="240" w:lineRule="auto"/>
        <w:rPr>
          <w:rFonts w:ascii="Times New Roman" w:hAnsi="Times New Roman"/>
          <w:sz w:val="24"/>
          <w:szCs w:val="24"/>
        </w:rPr>
      </w:pPr>
      <w:r>
        <w:rPr>
          <w:rFonts w:ascii="Times New Roman" w:hAnsi="Times New Roman"/>
          <w:sz w:val="24"/>
          <w:szCs w:val="24"/>
        </w:rPr>
        <w:t>University of Connecticut Health Center</w:t>
      </w:r>
    </w:p>
    <w:p w:rsidR="00484C4C" w:rsidRDefault="00484C4C" w:rsidP="00484C4C">
      <w:pPr>
        <w:pStyle w:val="PlainText"/>
        <w:rPr>
          <w:rFonts w:ascii="Times New Roman" w:hAnsi="Times New Roman"/>
          <w:sz w:val="24"/>
          <w:szCs w:val="24"/>
        </w:rPr>
      </w:pPr>
      <w:r>
        <w:rPr>
          <w:rFonts w:ascii="Times New Roman" w:hAnsi="Times New Roman"/>
          <w:sz w:val="24"/>
          <w:szCs w:val="24"/>
        </w:rPr>
        <w:t>263 Farmington Ave, Farmington, CT</w:t>
      </w:r>
    </w:p>
    <w:p w:rsidR="00484C4C" w:rsidRDefault="00484C4C" w:rsidP="00484C4C">
      <w:pPr>
        <w:pStyle w:val="PlainText"/>
        <w:rPr>
          <w:rFonts w:ascii="Times New Roman" w:hAnsi="Times New Roman"/>
          <w:sz w:val="24"/>
          <w:szCs w:val="24"/>
        </w:rPr>
      </w:pPr>
      <w:r>
        <w:rPr>
          <w:rFonts w:ascii="Times New Roman" w:hAnsi="Times New Roman"/>
          <w:sz w:val="24"/>
          <w:szCs w:val="24"/>
        </w:rPr>
        <w:t>Farmington, CT 06030-6325</w:t>
      </w:r>
    </w:p>
    <w:p w:rsidR="00484C4C" w:rsidRDefault="00484C4C" w:rsidP="00484C4C">
      <w:pPr>
        <w:pStyle w:val="PlainText"/>
        <w:rPr>
          <w:rFonts w:ascii="Times New Roman" w:eastAsia="Times New Roman" w:hAnsi="Times New Roman"/>
          <w:bCs/>
          <w:color w:val="000000"/>
          <w:sz w:val="24"/>
          <w:szCs w:val="24"/>
        </w:rPr>
      </w:pPr>
      <w:r>
        <w:rPr>
          <w:rFonts w:ascii="Times New Roman" w:hAnsi="Times New Roman"/>
          <w:color w:val="000000"/>
          <w:sz w:val="24"/>
          <w:szCs w:val="24"/>
        </w:rPr>
        <w:t xml:space="preserve">E-mail: </w:t>
      </w:r>
      <w:hyperlink r:id="rId8" w:history="1">
        <w:r>
          <w:rPr>
            <w:rStyle w:val="Hyperlink"/>
            <w:rFonts w:eastAsia="Times New Roman"/>
            <w:bCs/>
            <w:color w:val="000000"/>
          </w:rPr>
          <w:t>tennen@nso1.uchc.edu</w:t>
        </w:r>
      </w:hyperlink>
    </w:p>
    <w:p w:rsidR="00484C4C" w:rsidRDefault="00484C4C" w:rsidP="00484C4C">
      <w:pPr>
        <w:pStyle w:val="PlainText"/>
        <w:rPr>
          <w:rFonts w:ascii="Times New Roman" w:eastAsia="Times New Roman" w:hAnsi="Times New Roman"/>
          <w:bCs/>
          <w:color w:val="000000"/>
          <w:sz w:val="24"/>
          <w:szCs w:val="24"/>
        </w:rPr>
      </w:pPr>
      <w:r>
        <w:rPr>
          <w:rFonts w:ascii="Times New Roman" w:eastAsia="Times New Roman" w:hAnsi="Times New Roman"/>
          <w:bCs/>
          <w:color w:val="000000"/>
          <w:sz w:val="24"/>
          <w:szCs w:val="24"/>
        </w:rPr>
        <w:t>Phone: (860) 679-5466</w:t>
      </w:r>
      <w:r>
        <w:rPr>
          <w:rFonts w:ascii="Times New Roman" w:eastAsia="Times New Roman" w:hAnsi="Times New Roman"/>
          <w:bCs/>
          <w:color w:val="000000"/>
          <w:sz w:val="24"/>
          <w:szCs w:val="24"/>
        </w:rPr>
        <w:br/>
        <w:t>Fax: (860) 679-5464</w:t>
      </w:r>
      <w:r>
        <w:rPr>
          <w:rFonts w:ascii="Times New Roman" w:eastAsia="Times New Roman" w:hAnsi="Times New Roman"/>
          <w:bCs/>
          <w:color w:val="000000"/>
          <w:sz w:val="24"/>
          <w:szCs w:val="24"/>
        </w:rPr>
        <w:br/>
      </w:r>
    </w:p>
    <w:p w:rsidR="00484C4C" w:rsidRDefault="00484C4C" w:rsidP="00484C4C">
      <w:pPr>
        <w:pStyle w:val="PlainText"/>
      </w:pPr>
      <w:r>
        <w:rPr>
          <w:rFonts w:ascii="Times New Roman" w:hAnsi="Times New Roman"/>
          <w:sz w:val="24"/>
          <w:szCs w:val="24"/>
        </w:rPr>
        <w:t xml:space="preserve">Funding for this study was provided by NIAAA Grants </w:t>
      </w:r>
      <w:r>
        <w:rPr>
          <w:rFonts w:ascii="Times New Roman" w:eastAsia="Times New Roman" w:hAnsi="Times New Roman"/>
          <w:bCs/>
          <w:sz w:val="24"/>
          <w:szCs w:val="24"/>
        </w:rPr>
        <w:t>T32-AA007290 and P50-AA03510</w:t>
      </w:r>
    </w:p>
    <w:p w:rsidR="00196DB0" w:rsidRDefault="003471DA" w:rsidP="00715FDA">
      <w:pPr>
        <w:spacing w:line="480" w:lineRule="auto"/>
        <w:jc w:val="center"/>
        <w:rPr>
          <w:rFonts w:ascii="Times New Roman" w:hAnsi="Times New Roman"/>
          <w:sz w:val="24"/>
          <w:szCs w:val="24"/>
        </w:rPr>
      </w:pPr>
      <w:r>
        <w:rPr>
          <w:rFonts w:ascii="Times New Roman" w:hAnsi="Times New Roman"/>
          <w:sz w:val="24"/>
          <w:szCs w:val="24"/>
        </w:rPr>
        <w:lastRenderedPageBreak/>
        <w:t>Abstract</w:t>
      </w:r>
    </w:p>
    <w:p w:rsidR="00196DB0" w:rsidRDefault="00196DB0" w:rsidP="00196DB0">
      <w:pPr>
        <w:spacing w:line="480" w:lineRule="auto"/>
        <w:rPr>
          <w:rFonts w:ascii="Times New Roman" w:hAnsi="Times New Roman"/>
          <w:sz w:val="24"/>
          <w:szCs w:val="24"/>
        </w:rPr>
      </w:pPr>
      <w:r w:rsidRPr="005045A0">
        <w:rPr>
          <w:rFonts w:ascii="Times New Roman" w:hAnsi="Times New Roman"/>
          <w:b/>
          <w:sz w:val="24"/>
          <w:szCs w:val="24"/>
        </w:rPr>
        <w:t>Objective:</w:t>
      </w:r>
      <w:r>
        <w:rPr>
          <w:rFonts w:ascii="Times New Roman" w:hAnsi="Times New Roman"/>
          <w:sz w:val="24"/>
          <w:szCs w:val="24"/>
        </w:rPr>
        <w:t xml:space="preserve"> This study examined how social influence processes operate during specific drinking contexts as well as the stability and change in these processes throughout the college years. </w:t>
      </w:r>
      <w:r w:rsidRPr="005045A0">
        <w:rPr>
          <w:rFonts w:ascii="Times New Roman" w:hAnsi="Times New Roman"/>
          <w:b/>
          <w:sz w:val="24"/>
          <w:szCs w:val="24"/>
        </w:rPr>
        <w:t xml:space="preserve">Method: </w:t>
      </w:r>
      <w:r>
        <w:rPr>
          <w:rFonts w:ascii="Times New Roman" w:hAnsi="Times New Roman"/>
          <w:sz w:val="24"/>
          <w:szCs w:val="24"/>
        </w:rPr>
        <w:t>Using a measurement-burst design, a hybrid of longitudinal and daily diary methods,</w:t>
      </w:r>
      <w:r w:rsidRPr="00C93BCB">
        <w:rPr>
          <w:rFonts w:ascii="Times New Roman" w:hAnsi="Times New Roman"/>
          <w:sz w:val="24"/>
          <w:szCs w:val="24"/>
        </w:rPr>
        <w:t xml:space="preserve"> </w:t>
      </w:r>
      <w:r>
        <w:rPr>
          <w:rFonts w:ascii="Times New Roman" w:hAnsi="Times New Roman"/>
          <w:sz w:val="24"/>
          <w:szCs w:val="24"/>
        </w:rPr>
        <w:t>we assessed the relationship between event-specific descriptive drinking norms and personal drinking.</w:t>
      </w:r>
      <w:r w:rsidRPr="00C93BCB">
        <w:rPr>
          <w:rFonts w:ascii="Times New Roman" w:hAnsi="Times New Roman"/>
          <w:sz w:val="24"/>
          <w:szCs w:val="24"/>
        </w:rPr>
        <w:t xml:space="preserve"> </w:t>
      </w:r>
      <w:r>
        <w:rPr>
          <w:rFonts w:ascii="Times New Roman" w:hAnsi="Times New Roman"/>
          <w:sz w:val="24"/>
          <w:szCs w:val="24"/>
        </w:rPr>
        <w:t>College students (</w:t>
      </w:r>
      <w:r w:rsidRPr="005045A0">
        <w:rPr>
          <w:rFonts w:ascii="Times New Roman" w:hAnsi="Times New Roman"/>
          <w:i/>
          <w:sz w:val="24"/>
          <w:szCs w:val="24"/>
        </w:rPr>
        <w:t>N</w:t>
      </w:r>
      <w:r>
        <w:rPr>
          <w:rFonts w:ascii="Times New Roman" w:hAnsi="Times New Roman"/>
          <w:sz w:val="24"/>
          <w:szCs w:val="24"/>
        </w:rPr>
        <w:t xml:space="preserve"> = 523) </w:t>
      </w:r>
      <w:r w:rsidRPr="00CD2FD6">
        <w:rPr>
          <w:rFonts w:ascii="Times New Roman" w:hAnsi="Times New Roman"/>
          <w:sz w:val="24"/>
          <w:szCs w:val="24"/>
        </w:rPr>
        <w:t xml:space="preserve">completed a baseline survey, followed by a 30-day daily diary each year for </w:t>
      </w:r>
      <w:r>
        <w:rPr>
          <w:rFonts w:ascii="Times New Roman" w:hAnsi="Times New Roman"/>
          <w:sz w:val="24"/>
          <w:szCs w:val="24"/>
        </w:rPr>
        <w:t>up to the</w:t>
      </w:r>
      <w:r w:rsidRPr="00CD2FD6">
        <w:rPr>
          <w:rFonts w:ascii="Times New Roman" w:hAnsi="Times New Roman"/>
          <w:sz w:val="24"/>
          <w:szCs w:val="24"/>
        </w:rPr>
        <w:t xml:space="preserve"> four study years.</w:t>
      </w:r>
      <w:r>
        <w:rPr>
          <w:rFonts w:ascii="Times New Roman" w:hAnsi="Times New Roman"/>
          <w:sz w:val="24"/>
          <w:szCs w:val="24"/>
        </w:rPr>
        <w:t xml:space="preserve"> The baseline survey assessed participant gender and social anxiety, while the daily survey assessed personal drinking and perceived peer drinking (i.e., event-specific descriptive norm) during social drinking events. </w:t>
      </w:r>
      <w:r w:rsidRPr="005045A0">
        <w:rPr>
          <w:rFonts w:ascii="Times New Roman" w:hAnsi="Times New Roman"/>
          <w:b/>
          <w:sz w:val="24"/>
          <w:szCs w:val="24"/>
        </w:rPr>
        <w:t>Results:</w:t>
      </w:r>
      <w:r>
        <w:rPr>
          <w:rFonts w:ascii="Times New Roman" w:hAnsi="Times New Roman"/>
          <w:sz w:val="24"/>
          <w:szCs w:val="24"/>
        </w:rPr>
        <w:t xml:space="preserve"> Multilevel modeling revealed that men’s social drinking slightly increased over the four years, whereas women’s drinking remained steady. Further, on social drinking days when event-specific descriptive norms were high, students drank more, but this relationship was stronger for men than women and did not change over time. However, men’s drinking norm perceptions increased across years, while women’s decreased. Social anxiety did not moderate the relationship between norms and drinking. </w:t>
      </w:r>
      <w:r w:rsidRPr="005045A0">
        <w:rPr>
          <w:rFonts w:ascii="Times New Roman" w:hAnsi="Times New Roman"/>
          <w:b/>
          <w:sz w:val="24"/>
          <w:szCs w:val="24"/>
        </w:rPr>
        <w:t>Conclusions:</w:t>
      </w:r>
      <w:r>
        <w:rPr>
          <w:rFonts w:ascii="Times New Roman" w:hAnsi="Times New Roman"/>
          <w:sz w:val="24"/>
          <w:szCs w:val="24"/>
        </w:rPr>
        <w:t xml:space="preserve"> We demonstrate that while gender differences exist in the stability and change of personal drinking, norms, and normative influence on drinking across the years of college, the acute social influence of the norm on personal drinking remains a stable and important predictor of drinking throughout college. Our findings can assist with the identification of how, when, and for whom to target social influence based interventions aimed at reducing drinking.</w:t>
      </w:r>
    </w:p>
    <w:p w:rsidR="003471DA" w:rsidRPr="00CD2FD6" w:rsidRDefault="00196DB0" w:rsidP="00196DB0">
      <w:pPr>
        <w:spacing w:line="480" w:lineRule="auto"/>
        <w:jc w:val="center"/>
        <w:rPr>
          <w:rFonts w:ascii="Times New Roman" w:hAnsi="Times New Roman"/>
          <w:sz w:val="24"/>
          <w:szCs w:val="24"/>
        </w:rPr>
      </w:pPr>
      <w:r>
        <w:rPr>
          <w:rFonts w:ascii="Times New Roman" w:hAnsi="Times New Roman"/>
          <w:sz w:val="24"/>
          <w:szCs w:val="24"/>
        </w:rPr>
        <w:br w:type="page"/>
      </w:r>
      <w:r w:rsidR="003471DA">
        <w:rPr>
          <w:rFonts w:ascii="Times New Roman" w:hAnsi="Times New Roman"/>
          <w:sz w:val="24"/>
          <w:szCs w:val="24"/>
        </w:rPr>
        <w:lastRenderedPageBreak/>
        <w:t>T</w:t>
      </w:r>
      <w:r w:rsidR="003471DA" w:rsidRPr="00CD2FD6">
        <w:rPr>
          <w:rFonts w:ascii="Times New Roman" w:hAnsi="Times New Roman"/>
          <w:sz w:val="24"/>
          <w:szCs w:val="24"/>
        </w:rPr>
        <w:t xml:space="preserve">he daily relationship between event-specific drinking norms and alcohol use: </w:t>
      </w:r>
      <w:r>
        <w:rPr>
          <w:rFonts w:ascii="Times New Roman" w:hAnsi="Times New Roman"/>
          <w:sz w:val="24"/>
          <w:szCs w:val="24"/>
        </w:rPr>
        <w:br/>
      </w:r>
      <w:r w:rsidR="003471DA" w:rsidRPr="00CD2FD6">
        <w:rPr>
          <w:rFonts w:ascii="Times New Roman" w:hAnsi="Times New Roman"/>
          <w:sz w:val="24"/>
          <w:szCs w:val="24"/>
        </w:rPr>
        <w:t>A four-year longitudinal study</w:t>
      </w:r>
    </w:p>
    <w:p w:rsidR="003471DA" w:rsidRDefault="003471DA" w:rsidP="00715FDA">
      <w:pPr>
        <w:spacing w:line="480" w:lineRule="auto"/>
        <w:ind w:firstLine="720"/>
        <w:rPr>
          <w:rFonts w:ascii="Times New Roman" w:hAnsi="Times New Roman"/>
          <w:sz w:val="24"/>
          <w:szCs w:val="24"/>
        </w:rPr>
      </w:pPr>
      <w:r>
        <w:rPr>
          <w:rFonts w:ascii="Times New Roman" w:hAnsi="Times New Roman"/>
          <w:sz w:val="24"/>
          <w:szCs w:val="24"/>
        </w:rPr>
        <w:t>College students experience</w:t>
      </w:r>
      <w:r w:rsidRPr="00943CD9">
        <w:rPr>
          <w:rFonts w:ascii="Times New Roman" w:hAnsi="Times New Roman"/>
          <w:sz w:val="24"/>
          <w:szCs w:val="24"/>
        </w:rPr>
        <w:t xml:space="preserve"> </w:t>
      </w:r>
      <w:r>
        <w:rPr>
          <w:rFonts w:ascii="Times New Roman" w:hAnsi="Times New Roman"/>
          <w:sz w:val="24"/>
          <w:szCs w:val="24"/>
        </w:rPr>
        <w:t>a variety of</w:t>
      </w:r>
      <w:r w:rsidRPr="00943CD9">
        <w:rPr>
          <w:rFonts w:ascii="Times New Roman" w:hAnsi="Times New Roman"/>
          <w:sz w:val="24"/>
          <w:szCs w:val="24"/>
        </w:rPr>
        <w:t xml:space="preserve"> negative consequences </w:t>
      </w:r>
      <w:r>
        <w:rPr>
          <w:rFonts w:ascii="Times New Roman" w:hAnsi="Times New Roman"/>
          <w:sz w:val="24"/>
          <w:szCs w:val="24"/>
        </w:rPr>
        <w:t>as a result of heavy drinking.</w:t>
      </w:r>
      <w:r w:rsidRPr="00584EBB">
        <w:rPr>
          <w:rFonts w:ascii="Times New Roman" w:hAnsi="Times New Roman"/>
          <w:sz w:val="24"/>
          <w:szCs w:val="24"/>
        </w:rPr>
        <w:t xml:space="preserve"> For example, each year thousands of college students die in alcohol-related incidents (e.g., traffic acci</w:t>
      </w:r>
      <w:r w:rsidR="00821394">
        <w:rPr>
          <w:rFonts w:ascii="Times New Roman" w:hAnsi="Times New Roman"/>
          <w:sz w:val="24"/>
          <w:szCs w:val="24"/>
        </w:rPr>
        <w:t>dents, poisoning; Hingson et al.</w:t>
      </w:r>
      <w:r w:rsidRPr="00584EBB">
        <w:rPr>
          <w:rFonts w:ascii="Times New Roman" w:hAnsi="Times New Roman"/>
          <w:sz w:val="24"/>
          <w:szCs w:val="24"/>
        </w:rPr>
        <w:t xml:space="preserve">, 2009) and hundreds of thousands </w:t>
      </w:r>
      <w:r>
        <w:rPr>
          <w:rFonts w:ascii="Times New Roman" w:hAnsi="Times New Roman"/>
          <w:sz w:val="24"/>
          <w:szCs w:val="24"/>
        </w:rPr>
        <w:t xml:space="preserve">suffer unintentional self-injuries or </w:t>
      </w:r>
      <w:r w:rsidRPr="00584EBB">
        <w:rPr>
          <w:rFonts w:ascii="Times New Roman" w:hAnsi="Times New Roman"/>
          <w:sz w:val="24"/>
          <w:szCs w:val="24"/>
        </w:rPr>
        <w:t xml:space="preserve">are physically and sexually assaulted by other students who have been drinking (Hingson et al., 2005). College drinking has also been associated with academic (e.g., missing class, lower grade point averages), interpersonal (e.g., arguments), and legal </w:t>
      </w:r>
      <w:r>
        <w:rPr>
          <w:rFonts w:ascii="Times New Roman" w:hAnsi="Times New Roman"/>
          <w:sz w:val="24"/>
          <w:szCs w:val="24"/>
        </w:rPr>
        <w:t xml:space="preserve">problems </w:t>
      </w:r>
      <w:r w:rsidRPr="00584EBB">
        <w:rPr>
          <w:rFonts w:ascii="Times New Roman" w:hAnsi="Times New Roman"/>
          <w:sz w:val="24"/>
          <w:szCs w:val="24"/>
        </w:rPr>
        <w:t>(Perkins, 2002; Wechsler et al., 2002).</w:t>
      </w:r>
      <w:r w:rsidRPr="00943CD9">
        <w:rPr>
          <w:rFonts w:ascii="Times New Roman" w:hAnsi="Times New Roman"/>
          <w:sz w:val="24"/>
          <w:szCs w:val="24"/>
        </w:rPr>
        <w:t xml:space="preserve"> </w:t>
      </w:r>
      <w:r>
        <w:rPr>
          <w:rFonts w:ascii="Times New Roman" w:hAnsi="Times New Roman"/>
          <w:sz w:val="24"/>
          <w:szCs w:val="24"/>
        </w:rPr>
        <w:t xml:space="preserve">As a result, </w:t>
      </w:r>
      <w:r w:rsidRPr="00943CD9">
        <w:rPr>
          <w:rFonts w:ascii="Times New Roman" w:hAnsi="Times New Roman"/>
          <w:sz w:val="24"/>
          <w:szCs w:val="24"/>
        </w:rPr>
        <w:t>a number of intervention programs designed to reduce heavy drinking among college students</w:t>
      </w:r>
      <w:r>
        <w:rPr>
          <w:rFonts w:ascii="Times New Roman" w:hAnsi="Times New Roman"/>
          <w:sz w:val="24"/>
          <w:szCs w:val="24"/>
        </w:rPr>
        <w:t xml:space="preserve"> have been implemented across college ca</w:t>
      </w:r>
      <w:r w:rsidR="00821394">
        <w:rPr>
          <w:rFonts w:ascii="Times New Roman" w:hAnsi="Times New Roman"/>
          <w:sz w:val="24"/>
          <w:szCs w:val="24"/>
        </w:rPr>
        <w:t>mpuses (e.g., Larimer and</w:t>
      </w:r>
      <w:r>
        <w:rPr>
          <w:rFonts w:ascii="Times New Roman" w:hAnsi="Times New Roman"/>
          <w:sz w:val="24"/>
          <w:szCs w:val="24"/>
        </w:rPr>
        <w:t xml:space="preserve"> Cronce, 2007). Interventions focused on </w:t>
      </w:r>
      <w:r w:rsidRPr="00943CD9">
        <w:rPr>
          <w:rFonts w:ascii="Times New Roman" w:hAnsi="Times New Roman"/>
          <w:sz w:val="24"/>
          <w:szCs w:val="24"/>
        </w:rPr>
        <w:t>norm-based social influence processes</w:t>
      </w:r>
      <w:r>
        <w:rPr>
          <w:rFonts w:ascii="Times New Roman" w:hAnsi="Times New Roman"/>
          <w:sz w:val="24"/>
          <w:szCs w:val="24"/>
        </w:rPr>
        <w:t xml:space="preserve"> are popular because of recent findings showing a strong influence of perceived peer drinking behavior on individual behavior </w:t>
      </w:r>
      <w:r w:rsidRPr="00943CD9">
        <w:rPr>
          <w:rFonts w:ascii="Times New Roman" w:hAnsi="Times New Roman"/>
          <w:sz w:val="24"/>
          <w:szCs w:val="24"/>
        </w:rPr>
        <w:t>(</w:t>
      </w:r>
      <w:r w:rsidR="00821394">
        <w:rPr>
          <w:rFonts w:ascii="Times New Roman" w:hAnsi="Times New Roman"/>
          <w:sz w:val="24"/>
          <w:szCs w:val="24"/>
        </w:rPr>
        <w:t>for review see Lewis and</w:t>
      </w:r>
      <w:r>
        <w:rPr>
          <w:rFonts w:ascii="Times New Roman" w:hAnsi="Times New Roman"/>
          <w:sz w:val="24"/>
          <w:szCs w:val="24"/>
        </w:rPr>
        <w:t xml:space="preserve"> Neighbors, 2006</w:t>
      </w:r>
      <w:r w:rsidRPr="00943CD9">
        <w:rPr>
          <w:rFonts w:ascii="Times New Roman" w:hAnsi="Times New Roman"/>
          <w:sz w:val="24"/>
          <w:szCs w:val="24"/>
        </w:rPr>
        <w:t xml:space="preserve">). However, </w:t>
      </w:r>
      <w:r>
        <w:rPr>
          <w:rFonts w:ascii="Times New Roman" w:hAnsi="Times New Roman"/>
          <w:sz w:val="24"/>
          <w:szCs w:val="24"/>
        </w:rPr>
        <w:t xml:space="preserve">many of </w:t>
      </w:r>
      <w:r w:rsidRPr="00943CD9">
        <w:rPr>
          <w:rFonts w:ascii="Times New Roman" w:hAnsi="Times New Roman"/>
          <w:sz w:val="24"/>
          <w:szCs w:val="24"/>
        </w:rPr>
        <w:t xml:space="preserve">these interventions </w:t>
      </w:r>
      <w:r w:rsidRPr="00A44BF9">
        <w:rPr>
          <w:rFonts w:ascii="Times New Roman" w:hAnsi="Times New Roman"/>
          <w:sz w:val="24"/>
          <w:szCs w:val="24"/>
        </w:rPr>
        <w:t>have been met</w:t>
      </w:r>
      <w:r w:rsidRPr="00943CD9">
        <w:rPr>
          <w:rFonts w:ascii="Times New Roman" w:hAnsi="Times New Roman"/>
          <w:sz w:val="24"/>
          <w:szCs w:val="24"/>
        </w:rPr>
        <w:t xml:space="preserve"> with mixed success.</w:t>
      </w:r>
      <w:r>
        <w:rPr>
          <w:rFonts w:ascii="Times New Roman" w:hAnsi="Times New Roman"/>
          <w:sz w:val="24"/>
          <w:szCs w:val="24"/>
        </w:rPr>
        <w:t xml:space="preserve"> For example, social marketing campaigns which aim to correct misperceptions about peer drinking norms via ads, flyers, or other media have been shown to be effective in reducing drinking in some studies (Perkins, 2002) with no evidence of success in other</w:t>
      </w:r>
      <w:r w:rsidR="00821394">
        <w:rPr>
          <w:rFonts w:ascii="Times New Roman" w:hAnsi="Times New Roman"/>
          <w:sz w:val="24"/>
          <w:szCs w:val="24"/>
        </w:rPr>
        <w:t>s (Clapp et al.</w:t>
      </w:r>
      <w:r>
        <w:rPr>
          <w:rFonts w:ascii="Times New Roman" w:hAnsi="Times New Roman"/>
          <w:sz w:val="24"/>
          <w:szCs w:val="24"/>
        </w:rPr>
        <w:t xml:space="preserve">, 2003; Wechsler et al., 2003). Other social norms approaches such as personalized normative feedback show more promise </w:t>
      </w:r>
      <w:r w:rsidR="00821394">
        <w:rPr>
          <w:rFonts w:ascii="Times New Roman" w:hAnsi="Times New Roman"/>
          <w:sz w:val="24"/>
          <w:szCs w:val="24"/>
        </w:rPr>
        <w:t>in reducing alcohol use (Lewis and</w:t>
      </w:r>
      <w:r>
        <w:rPr>
          <w:rFonts w:ascii="Times New Roman" w:hAnsi="Times New Roman"/>
          <w:sz w:val="24"/>
          <w:szCs w:val="24"/>
        </w:rPr>
        <w:t xml:space="preserve"> Neighbors, 2006), however more research is needed to determine how these programs work, for how long, and for whom.</w:t>
      </w:r>
    </w:p>
    <w:p w:rsidR="00D37FC1" w:rsidRDefault="003471DA">
      <w:pPr>
        <w:spacing w:after="0" w:line="480" w:lineRule="auto"/>
        <w:ind w:firstLine="720"/>
        <w:rPr>
          <w:rFonts w:ascii="Times New Roman" w:hAnsi="Times New Roman"/>
          <w:sz w:val="24"/>
          <w:szCs w:val="24"/>
        </w:rPr>
      </w:pPr>
      <w:r>
        <w:rPr>
          <w:rFonts w:ascii="Times New Roman" w:hAnsi="Times New Roman"/>
          <w:sz w:val="24"/>
          <w:szCs w:val="24"/>
        </w:rPr>
        <w:t>I</w:t>
      </w:r>
      <w:r w:rsidRPr="00943CD9">
        <w:rPr>
          <w:rFonts w:ascii="Times New Roman" w:hAnsi="Times New Roman"/>
          <w:sz w:val="24"/>
          <w:szCs w:val="24"/>
        </w:rPr>
        <w:t>nterventions</w:t>
      </w:r>
      <w:r>
        <w:rPr>
          <w:rFonts w:ascii="Times New Roman" w:hAnsi="Times New Roman"/>
          <w:sz w:val="24"/>
          <w:szCs w:val="24"/>
        </w:rPr>
        <w:t xml:space="preserve"> based on social influence processes, such as norms, might be enhanced through a more in depth understanding of how these processes occur in students’ daily lives, and how they may change during the college years.  There is a scarcity of </w:t>
      </w:r>
      <w:r w:rsidRPr="00943CD9">
        <w:rPr>
          <w:rFonts w:ascii="Times New Roman" w:hAnsi="Times New Roman"/>
          <w:sz w:val="24"/>
          <w:szCs w:val="24"/>
        </w:rPr>
        <w:t>(a)</w:t>
      </w:r>
      <w:r w:rsidRPr="009E2482">
        <w:rPr>
          <w:rFonts w:ascii="Times New Roman" w:hAnsi="Times New Roman"/>
          <w:sz w:val="24"/>
          <w:szCs w:val="24"/>
        </w:rPr>
        <w:t xml:space="preserve"> </w:t>
      </w:r>
      <w:r w:rsidRPr="00943CD9">
        <w:rPr>
          <w:rFonts w:ascii="Times New Roman" w:hAnsi="Times New Roman"/>
          <w:sz w:val="24"/>
          <w:szCs w:val="24"/>
        </w:rPr>
        <w:t xml:space="preserve">studies of influence </w:t>
      </w:r>
      <w:r w:rsidRPr="00943CD9">
        <w:rPr>
          <w:rFonts w:ascii="Times New Roman" w:hAnsi="Times New Roman"/>
          <w:sz w:val="24"/>
          <w:szCs w:val="24"/>
        </w:rPr>
        <w:lastRenderedPageBreak/>
        <w:t>processes occurring d</w:t>
      </w:r>
      <w:r>
        <w:rPr>
          <w:rFonts w:ascii="Times New Roman" w:hAnsi="Times New Roman"/>
          <w:sz w:val="24"/>
          <w:szCs w:val="24"/>
        </w:rPr>
        <w:t>uring specific drinking events,</w:t>
      </w:r>
      <w:r w:rsidRPr="00943CD9">
        <w:rPr>
          <w:rFonts w:ascii="Times New Roman" w:hAnsi="Times New Roman"/>
          <w:sz w:val="24"/>
          <w:szCs w:val="24"/>
        </w:rPr>
        <w:t xml:space="preserve"> and (b) longitudinal studies on social influence processes</w:t>
      </w:r>
      <w:r>
        <w:rPr>
          <w:rFonts w:ascii="Times New Roman" w:hAnsi="Times New Roman"/>
          <w:sz w:val="24"/>
          <w:szCs w:val="24"/>
        </w:rPr>
        <w:t xml:space="preserve"> and alcohol use</w:t>
      </w:r>
      <w:r w:rsidRPr="00943CD9">
        <w:rPr>
          <w:rFonts w:ascii="Times New Roman" w:hAnsi="Times New Roman"/>
          <w:sz w:val="24"/>
          <w:szCs w:val="24"/>
        </w:rPr>
        <w:t xml:space="preserve"> </w:t>
      </w:r>
      <w:r>
        <w:rPr>
          <w:rFonts w:ascii="Times New Roman" w:hAnsi="Times New Roman"/>
          <w:sz w:val="24"/>
          <w:szCs w:val="24"/>
        </w:rPr>
        <w:t>(Baer, 2002; Neighbors</w:t>
      </w:r>
      <w:r w:rsidR="001C7E75">
        <w:rPr>
          <w:rFonts w:ascii="Times New Roman" w:hAnsi="Times New Roman"/>
          <w:sz w:val="24"/>
          <w:szCs w:val="24"/>
        </w:rPr>
        <w:t xml:space="preserve"> </w:t>
      </w:r>
      <w:r w:rsidR="00821394">
        <w:rPr>
          <w:rFonts w:ascii="Times New Roman" w:hAnsi="Times New Roman"/>
          <w:sz w:val="24"/>
          <w:szCs w:val="24"/>
        </w:rPr>
        <w:t>et al.</w:t>
      </w:r>
      <w:r>
        <w:rPr>
          <w:rFonts w:ascii="Times New Roman" w:hAnsi="Times New Roman"/>
          <w:sz w:val="24"/>
          <w:szCs w:val="24"/>
        </w:rPr>
        <w:t>, 2007</w:t>
      </w:r>
      <w:r w:rsidR="00821394">
        <w:rPr>
          <w:rFonts w:ascii="Times New Roman" w:hAnsi="Times New Roman"/>
          <w:sz w:val="24"/>
          <w:szCs w:val="24"/>
        </w:rPr>
        <w:t>c</w:t>
      </w:r>
      <w:r>
        <w:rPr>
          <w:rFonts w:ascii="Times New Roman" w:hAnsi="Times New Roman"/>
          <w:sz w:val="24"/>
          <w:szCs w:val="24"/>
        </w:rPr>
        <w:t xml:space="preserve">). Understanding how social influence processes operate during specific drinking contexts, and the stability and change in these processes as a person progresses through college can assist with the identification of how, when, and for whom to target interventions aimed at reducing drinking (Baer, 2002). </w:t>
      </w:r>
    </w:p>
    <w:p w:rsidR="00D37FC1" w:rsidRDefault="00D37FC1">
      <w:pPr>
        <w:spacing w:after="0" w:line="480" w:lineRule="auto"/>
        <w:ind w:firstLine="720"/>
        <w:rPr>
          <w:rFonts w:ascii="Times New Roman" w:hAnsi="Times New Roman"/>
          <w:sz w:val="24"/>
          <w:szCs w:val="24"/>
        </w:rPr>
      </w:pPr>
      <w:r>
        <w:rPr>
          <w:rFonts w:ascii="Times New Roman" w:hAnsi="Times New Roman"/>
          <w:sz w:val="24"/>
          <w:szCs w:val="24"/>
        </w:rPr>
        <w:t>College students are likely to drink during social gath</w:t>
      </w:r>
      <w:r w:rsidR="00BF7D4C">
        <w:rPr>
          <w:rFonts w:ascii="Times New Roman" w:hAnsi="Times New Roman"/>
          <w:sz w:val="24"/>
          <w:szCs w:val="24"/>
        </w:rPr>
        <w:t>erings with peers present.  T</w:t>
      </w:r>
      <w:r>
        <w:rPr>
          <w:rFonts w:ascii="Times New Roman" w:hAnsi="Times New Roman"/>
          <w:sz w:val="24"/>
          <w:szCs w:val="24"/>
        </w:rPr>
        <w:t xml:space="preserve">herefore, from an intervention standpoint, it is important to understand how social influences affect drinking during such events because of the acute consequences </w:t>
      </w:r>
      <w:r w:rsidR="0056611D">
        <w:rPr>
          <w:rFonts w:ascii="Times New Roman" w:hAnsi="Times New Roman"/>
          <w:sz w:val="24"/>
          <w:szCs w:val="24"/>
        </w:rPr>
        <w:t xml:space="preserve">that </w:t>
      </w:r>
      <w:r>
        <w:rPr>
          <w:rFonts w:ascii="Times New Roman" w:hAnsi="Times New Roman"/>
          <w:sz w:val="24"/>
          <w:szCs w:val="24"/>
        </w:rPr>
        <w:t xml:space="preserve">may occur </w:t>
      </w:r>
      <w:r w:rsidR="00BF7D4C">
        <w:rPr>
          <w:rFonts w:ascii="Times New Roman" w:hAnsi="Times New Roman"/>
          <w:sz w:val="24"/>
          <w:szCs w:val="24"/>
        </w:rPr>
        <w:t>as a result of</w:t>
      </w:r>
      <w:r>
        <w:rPr>
          <w:rFonts w:ascii="Times New Roman" w:hAnsi="Times New Roman"/>
          <w:sz w:val="24"/>
          <w:szCs w:val="24"/>
        </w:rPr>
        <w:t xml:space="preserve"> them. </w:t>
      </w:r>
      <w:r w:rsidR="00C41039">
        <w:rPr>
          <w:rFonts w:ascii="Times New Roman" w:hAnsi="Times New Roman"/>
          <w:sz w:val="24"/>
          <w:szCs w:val="24"/>
        </w:rPr>
        <w:t>Standard</w:t>
      </w:r>
      <w:r w:rsidR="003471DA">
        <w:rPr>
          <w:rFonts w:ascii="Times New Roman" w:hAnsi="Times New Roman"/>
          <w:sz w:val="24"/>
          <w:szCs w:val="24"/>
        </w:rPr>
        <w:t xml:space="preserve"> interventions may decrease an individual’s typical drinking levels overall, however certain events may nonetheless trigger heavy drinking episodes, placing the student at increased risk for many acute alcoho</w:t>
      </w:r>
      <w:r w:rsidR="0056611D">
        <w:rPr>
          <w:rFonts w:ascii="Times New Roman" w:hAnsi="Times New Roman"/>
          <w:sz w:val="24"/>
          <w:szCs w:val="24"/>
        </w:rPr>
        <w:t>l-related negative consequences</w:t>
      </w:r>
      <w:r w:rsidR="00CB2903">
        <w:rPr>
          <w:rFonts w:ascii="Times New Roman" w:hAnsi="Times New Roman"/>
          <w:sz w:val="24"/>
          <w:szCs w:val="24"/>
        </w:rPr>
        <w:t xml:space="preserve"> (e.g., </w:t>
      </w:r>
      <w:r w:rsidR="00A07845">
        <w:rPr>
          <w:rFonts w:ascii="Times New Roman" w:hAnsi="Times New Roman"/>
          <w:sz w:val="24"/>
          <w:szCs w:val="24"/>
        </w:rPr>
        <w:t>unplanned sex</w:t>
      </w:r>
      <w:r w:rsidR="00CB2903">
        <w:rPr>
          <w:rFonts w:ascii="Times New Roman" w:hAnsi="Times New Roman"/>
          <w:sz w:val="24"/>
          <w:szCs w:val="24"/>
        </w:rPr>
        <w:t xml:space="preserve">, </w:t>
      </w:r>
      <w:r w:rsidR="00A07845">
        <w:rPr>
          <w:rFonts w:ascii="Times New Roman" w:hAnsi="Times New Roman"/>
          <w:sz w:val="24"/>
          <w:szCs w:val="24"/>
        </w:rPr>
        <w:t xml:space="preserve"> injuries).</w:t>
      </w:r>
      <w:r w:rsidR="0056611D">
        <w:rPr>
          <w:rFonts w:ascii="Times New Roman" w:hAnsi="Times New Roman"/>
          <w:sz w:val="24"/>
          <w:szCs w:val="24"/>
        </w:rPr>
        <w:t xml:space="preserve"> </w:t>
      </w:r>
      <w:r w:rsidR="003471DA">
        <w:rPr>
          <w:rFonts w:ascii="Times New Roman" w:hAnsi="Times New Roman"/>
          <w:sz w:val="24"/>
          <w:szCs w:val="24"/>
        </w:rPr>
        <w:t xml:space="preserve"> Few intervention programs have addressed alcohol consumption during such specific drinking contexts (</w:t>
      </w:r>
      <w:r w:rsidR="00F87710" w:rsidRPr="001C7E75">
        <w:rPr>
          <w:rFonts w:ascii="Times New Roman" w:hAnsi="Times New Roman"/>
          <w:sz w:val="24"/>
          <w:szCs w:val="24"/>
        </w:rPr>
        <w:t>Neighbors</w:t>
      </w:r>
      <w:r w:rsidR="00821394">
        <w:rPr>
          <w:rFonts w:ascii="Times New Roman" w:hAnsi="Times New Roman"/>
          <w:sz w:val="24"/>
          <w:szCs w:val="24"/>
        </w:rPr>
        <w:t xml:space="preserve"> </w:t>
      </w:r>
      <w:r w:rsidR="00F87710" w:rsidRPr="001C7E75">
        <w:rPr>
          <w:rFonts w:ascii="Times New Roman" w:hAnsi="Times New Roman"/>
          <w:sz w:val="24"/>
          <w:szCs w:val="24"/>
        </w:rPr>
        <w:t>et al., 2007</w:t>
      </w:r>
      <w:r w:rsidR="00821394">
        <w:rPr>
          <w:rFonts w:ascii="Times New Roman" w:hAnsi="Times New Roman"/>
          <w:sz w:val="24"/>
          <w:szCs w:val="24"/>
        </w:rPr>
        <w:t>c</w:t>
      </w:r>
      <w:r w:rsidR="003471DA">
        <w:rPr>
          <w:rFonts w:ascii="Times New Roman" w:hAnsi="Times New Roman"/>
          <w:sz w:val="24"/>
          <w:szCs w:val="24"/>
        </w:rPr>
        <w:t>).</w:t>
      </w:r>
    </w:p>
    <w:p w:rsidR="002A0051" w:rsidRDefault="003471DA">
      <w:pPr>
        <w:spacing w:after="0" w:line="480" w:lineRule="auto"/>
        <w:ind w:firstLine="720"/>
        <w:rPr>
          <w:rFonts w:ascii="Times New Roman" w:hAnsi="Times New Roman"/>
          <w:sz w:val="24"/>
          <w:szCs w:val="24"/>
        </w:rPr>
      </w:pPr>
      <w:r>
        <w:rPr>
          <w:rFonts w:ascii="Times New Roman" w:hAnsi="Times New Roman"/>
          <w:sz w:val="24"/>
          <w:szCs w:val="24"/>
        </w:rPr>
        <w:t xml:space="preserve"> Further, it is possible that event-specific norms and their relationship to alcohol use change across the college years, but little is known about the drinking trajectories of individual students (Del Bo</w:t>
      </w:r>
      <w:r w:rsidR="00821394">
        <w:rPr>
          <w:rFonts w:ascii="Times New Roman" w:hAnsi="Times New Roman"/>
          <w:sz w:val="24"/>
          <w:szCs w:val="24"/>
        </w:rPr>
        <w:t>ca et al.</w:t>
      </w:r>
      <w:r>
        <w:rPr>
          <w:rFonts w:ascii="Times New Roman" w:hAnsi="Times New Roman"/>
          <w:sz w:val="24"/>
          <w:szCs w:val="24"/>
        </w:rPr>
        <w:t xml:space="preserve">, 2004), especially in relation to social norms processes. </w:t>
      </w:r>
      <w:r w:rsidR="00D37FC1">
        <w:rPr>
          <w:rFonts w:ascii="Times New Roman" w:hAnsi="Times New Roman"/>
          <w:sz w:val="24"/>
          <w:szCs w:val="24"/>
        </w:rPr>
        <w:t xml:space="preserve">Understanding whether context-specific influence processes may be stronger at different times during the college career (e.g., early in college </w:t>
      </w:r>
      <w:r w:rsidR="00D37FC1" w:rsidRPr="0056611D">
        <w:rPr>
          <w:rFonts w:ascii="Times New Roman" w:hAnsi="Times New Roman"/>
          <w:i/>
          <w:sz w:val="24"/>
          <w:szCs w:val="24"/>
        </w:rPr>
        <w:t>vs.</w:t>
      </w:r>
      <w:r w:rsidR="00D37FC1">
        <w:rPr>
          <w:rFonts w:ascii="Times New Roman" w:hAnsi="Times New Roman"/>
          <w:sz w:val="24"/>
          <w:szCs w:val="24"/>
        </w:rPr>
        <w:t xml:space="preserve"> later in college</w:t>
      </w:r>
      <w:r w:rsidR="0056611D">
        <w:rPr>
          <w:rFonts w:ascii="Times New Roman" w:hAnsi="Times New Roman"/>
          <w:sz w:val="24"/>
          <w:szCs w:val="24"/>
        </w:rPr>
        <w:t>)</w:t>
      </w:r>
      <w:r w:rsidR="00C337F3">
        <w:rPr>
          <w:rFonts w:ascii="Times New Roman" w:hAnsi="Times New Roman"/>
          <w:sz w:val="24"/>
          <w:szCs w:val="24"/>
        </w:rPr>
        <w:t xml:space="preserve"> might help in targeting </w:t>
      </w:r>
      <w:r w:rsidR="0056611D">
        <w:rPr>
          <w:rFonts w:ascii="Times New Roman" w:hAnsi="Times New Roman"/>
          <w:sz w:val="24"/>
          <w:szCs w:val="24"/>
        </w:rPr>
        <w:t>norm-based interventions. We are aware of no studies which examine the potential change or stability in contextual social influences over time. T</w:t>
      </w:r>
      <w:r>
        <w:rPr>
          <w:rFonts w:ascii="Times New Roman" w:hAnsi="Times New Roman"/>
          <w:sz w:val="24"/>
          <w:szCs w:val="24"/>
        </w:rPr>
        <w:t>herefore, i</w:t>
      </w:r>
      <w:r w:rsidR="0056611D">
        <w:rPr>
          <w:rFonts w:ascii="Times New Roman" w:hAnsi="Times New Roman"/>
          <w:sz w:val="24"/>
          <w:szCs w:val="24"/>
        </w:rPr>
        <w:t xml:space="preserve">n the current study, we examine this </w:t>
      </w:r>
      <w:r>
        <w:rPr>
          <w:rFonts w:ascii="Times New Roman" w:hAnsi="Times New Roman"/>
          <w:sz w:val="24"/>
          <w:szCs w:val="24"/>
        </w:rPr>
        <w:t>using a four-year longitudinal design paired with a daily diary method in order to get a broader picture of developmental trends in the alcohol norm and drinking relationship during specific social drinking events.</w:t>
      </w:r>
    </w:p>
    <w:p w:rsidR="00777D0E" w:rsidRDefault="003471DA">
      <w:pPr>
        <w:spacing w:after="0" w:line="480" w:lineRule="auto"/>
        <w:rPr>
          <w:rFonts w:ascii="Times New Roman" w:hAnsi="Times New Roman"/>
          <w:sz w:val="24"/>
          <w:szCs w:val="24"/>
        </w:rPr>
      </w:pPr>
      <w:r w:rsidRPr="00447A01">
        <w:rPr>
          <w:rFonts w:ascii="Times New Roman" w:hAnsi="Times New Roman"/>
          <w:i/>
          <w:sz w:val="24"/>
          <w:szCs w:val="24"/>
        </w:rPr>
        <w:lastRenderedPageBreak/>
        <w:t>Social Influence and Alcohol Use</w:t>
      </w:r>
      <w:r>
        <w:rPr>
          <w:rFonts w:ascii="Times New Roman" w:hAnsi="Times New Roman"/>
          <w:sz w:val="24"/>
          <w:szCs w:val="24"/>
        </w:rPr>
        <w:br/>
        <w:t xml:space="preserve"> </w:t>
      </w:r>
      <w:r w:rsidR="00777D0E">
        <w:rPr>
          <w:rFonts w:ascii="Times New Roman" w:hAnsi="Times New Roman"/>
          <w:sz w:val="24"/>
          <w:szCs w:val="24"/>
        </w:rPr>
        <w:tab/>
        <w:t>The Focus Theory of Normative Con</w:t>
      </w:r>
      <w:r w:rsidR="00821394">
        <w:rPr>
          <w:rFonts w:ascii="Times New Roman" w:hAnsi="Times New Roman"/>
          <w:sz w:val="24"/>
          <w:szCs w:val="24"/>
        </w:rPr>
        <w:t>duct (Cialdini et al.</w:t>
      </w:r>
      <w:r w:rsidR="00777D0E">
        <w:rPr>
          <w:rFonts w:ascii="Times New Roman" w:hAnsi="Times New Roman"/>
          <w:sz w:val="24"/>
          <w:szCs w:val="24"/>
        </w:rPr>
        <w:t>, 1990) is useful in describing how alcohol norms may affect drinking behavior. According to this theory, there are two types of norms: descriptive (what most people do) and injunctive (what ought to be done). We focus on the former. Descriptive norms indicate what is typical or normal in a particular setting, and guide behavior by providing information about what is effective and adaptive. Focus Theory further posits that such norms should only guide behavior when they are salient or “in focus” either via situational or dispositional factors, and that such norms are most influential when expressed in the same or a closely matching situations (Gol</w:t>
      </w:r>
      <w:r w:rsidR="00821394">
        <w:rPr>
          <w:rFonts w:ascii="Times New Roman" w:hAnsi="Times New Roman"/>
          <w:sz w:val="24"/>
          <w:szCs w:val="24"/>
        </w:rPr>
        <w:t>dstein et al.</w:t>
      </w:r>
      <w:r w:rsidR="00777D0E">
        <w:rPr>
          <w:rFonts w:ascii="Times New Roman" w:hAnsi="Times New Roman"/>
          <w:sz w:val="24"/>
          <w:szCs w:val="24"/>
        </w:rPr>
        <w:t xml:space="preserve">, </w:t>
      </w:r>
      <w:r w:rsidR="00821394">
        <w:rPr>
          <w:rFonts w:ascii="Times New Roman" w:hAnsi="Times New Roman"/>
          <w:sz w:val="24"/>
          <w:szCs w:val="24"/>
        </w:rPr>
        <w:t>2008; Kallgren et al.</w:t>
      </w:r>
      <w:r w:rsidR="00777D0E">
        <w:rPr>
          <w:rFonts w:ascii="Times New Roman" w:hAnsi="Times New Roman"/>
          <w:sz w:val="24"/>
          <w:szCs w:val="24"/>
        </w:rPr>
        <w:t>, 2000). Therefore, proximal reference groups (peers in the immediate surrounding) may be more important than more distant ones (typical college students at the university).</w:t>
      </w:r>
      <w:r>
        <w:rPr>
          <w:rFonts w:ascii="Times New Roman" w:hAnsi="Times New Roman"/>
          <w:sz w:val="24"/>
          <w:szCs w:val="24"/>
        </w:rPr>
        <w:tab/>
      </w:r>
    </w:p>
    <w:p w:rsidR="002A0051" w:rsidRDefault="003471DA" w:rsidP="00777D0E">
      <w:pPr>
        <w:spacing w:after="0" w:line="480" w:lineRule="auto"/>
        <w:ind w:firstLine="720"/>
        <w:rPr>
          <w:rFonts w:ascii="Times New Roman" w:hAnsi="Times New Roman"/>
          <w:sz w:val="24"/>
          <w:szCs w:val="24"/>
        </w:rPr>
      </w:pPr>
      <w:r>
        <w:rPr>
          <w:rFonts w:ascii="Times New Roman" w:hAnsi="Times New Roman"/>
          <w:sz w:val="24"/>
          <w:szCs w:val="24"/>
        </w:rPr>
        <w:t>Peer drinking behavior can subtly influence personal consumption by informing people about what is typical and socially accepted in a given social setting (Bor</w:t>
      </w:r>
      <w:r w:rsidR="00821394">
        <w:rPr>
          <w:rFonts w:ascii="Times New Roman" w:hAnsi="Times New Roman"/>
          <w:sz w:val="24"/>
          <w:szCs w:val="24"/>
        </w:rPr>
        <w:t>sari and</w:t>
      </w:r>
      <w:r>
        <w:rPr>
          <w:rFonts w:ascii="Times New Roman" w:hAnsi="Times New Roman"/>
          <w:sz w:val="24"/>
          <w:szCs w:val="24"/>
        </w:rPr>
        <w:t xml:space="preserve"> Carey, 2001). Perceived social norms regarding drinking have been shown to be some of the best predictors of alcohol consumption among college students when compared to other common factors related to alcohol use like demographics, motives, affect, and expectancies (</w:t>
      </w:r>
      <w:r w:rsidR="00821394">
        <w:rPr>
          <w:rFonts w:ascii="Times New Roman" w:hAnsi="Times New Roman"/>
          <w:sz w:val="24"/>
          <w:szCs w:val="24"/>
        </w:rPr>
        <w:t>Neighbors et al.</w:t>
      </w:r>
      <w:r w:rsidR="00F87710" w:rsidRPr="001C7E75">
        <w:rPr>
          <w:rFonts w:ascii="Times New Roman" w:hAnsi="Times New Roman"/>
          <w:sz w:val="24"/>
          <w:szCs w:val="24"/>
        </w:rPr>
        <w:t>, 2007)</w:t>
      </w:r>
      <w:r>
        <w:rPr>
          <w:rFonts w:ascii="Times New Roman" w:hAnsi="Times New Roman"/>
          <w:sz w:val="24"/>
          <w:szCs w:val="24"/>
        </w:rPr>
        <w:t>. The more a student perceives important others as drinking heavily or as approving of heavy use, the higher his/her persona</w:t>
      </w:r>
      <w:r w:rsidR="00821394">
        <w:rPr>
          <w:rFonts w:ascii="Times New Roman" w:hAnsi="Times New Roman"/>
          <w:sz w:val="24"/>
          <w:szCs w:val="24"/>
        </w:rPr>
        <w:t>l alcohol consumption (Borsari and</w:t>
      </w:r>
      <w:r>
        <w:rPr>
          <w:rFonts w:ascii="Times New Roman" w:hAnsi="Times New Roman"/>
          <w:sz w:val="24"/>
          <w:szCs w:val="24"/>
        </w:rPr>
        <w:t xml:space="preserve"> Carey, 2001). Studies suggest that college students overestimate the average student</w:t>
      </w:r>
      <w:r w:rsidR="00BE2BC0">
        <w:rPr>
          <w:rFonts w:ascii="Times New Roman" w:hAnsi="Times New Roman"/>
          <w:sz w:val="24"/>
          <w:szCs w:val="24"/>
        </w:rPr>
        <w:t>’</w:t>
      </w:r>
      <w:r>
        <w:rPr>
          <w:rFonts w:ascii="Times New Roman" w:hAnsi="Times New Roman"/>
          <w:sz w:val="24"/>
          <w:szCs w:val="24"/>
        </w:rPr>
        <w:t>s positive attitudes towards heavy alcohol use and feel that their own beliefs regarding alcohol are l</w:t>
      </w:r>
      <w:r w:rsidR="00821394">
        <w:rPr>
          <w:rFonts w:ascii="Times New Roman" w:hAnsi="Times New Roman"/>
          <w:sz w:val="24"/>
          <w:szCs w:val="24"/>
        </w:rPr>
        <w:t>ess permissive (e.g., Prentice and</w:t>
      </w:r>
      <w:r>
        <w:rPr>
          <w:rFonts w:ascii="Times New Roman" w:hAnsi="Times New Roman"/>
          <w:sz w:val="24"/>
          <w:szCs w:val="24"/>
        </w:rPr>
        <w:t xml:space="preserve"> Miller, 1993). Students are likely incorrectly inferring that others have a high degree of comfort and ease with alcohol from their outward behavior. Although this may not accurately reflect their private attitudes toward drinking, outward displays by peers may guide individual drinking behavior </w:t>
      </w:r>
      <w:r>
        <w:rPr>
          <w:rFonts w:ascii="Times New Roman" w:hAnsi="Times New Roman"/>
          <w:sz w:val="24"/>
          <w:szCs w:val="24"/>
        </w:rPr>
        <w:lastRenderedPageBreak/>
        <w:t xml:space="preserve">(Prentice </w:t>
      </w:r>
      <w:r w:rsidR="00821394">
        <w:rPr>
          <w:rFonts w:ascii="Times New Roman" w:hAnsi="Times New Roman"/>
          <w:sz w:val="24"/>
          <w:szCs w:val="24"/>
        </w:rPr>
        <w:t>and</w:t>
      </w:r>
      <w:r>
        <w:rPr>
          <w:rFonts w:ascii="Times New Roman" w:hAnsi="Times New Roman"/>
          <w:sz w:val="24"/>
          <w:szCs w:val="24"/>
        </w:rPr>
        <w:t xml:space="preserve"> Miller, 1993). In addition, the norms of more proximal reference groups tend to have the greatest influence on personal drinking (Cho, 2006; </w:t>
      </w:r>
      <w:r w:rsidR="00821394">
        <w:rPr>
          <w:rFonts w:ascii="Times New Roman" w:hAnsi="Times New Roman"/>
          <w:sz w:val="24"/>
          <w:szCs w:val="24"/>
        </w:rPr>
        <w:t>Goldstein et al.</w:t>
      </w:r>
      <w:r w:rsidRPr="00474554">
        <w:rPr>
          <w:rFonts w:ascii="Times New Roman" w:hAnsi="Times New Roman"/>
          <w:sz w:val="24"/>
          <w:szCs w:val="24"/>
        </w:rPr>
        <w:t>, 2008</w:t>
      </w:r>
      <w:r>
        <w:rPr>
          <w:rFonts w:ascii="Times New Roman" w:hAnsi="Times New Roman"/>
          <w:sz w:val="24"/>
          <w:szCs w:val="24"/>
        </w:rPr>
        <w:t xml:space="preserve">; LaBrie et al., 2009). For example, close friends have been found to have more of an influence on drinking than less salient groups such as “the typical college student” (Cho, 2006).  </w:t>
      </w:r>
    </w:p>
    <w:p w:rsidR="003471DA" w:rsidRPr="00DE16AD" w:rsidRDefault="003471DA" w:rsidP="00777D0E">
      <w:pPr>
        <w:spacing w:after="0" w:line="480" w:lineRule="auto"/>
        <w:rPr>
          <w:rFonts w:ascii="Times New Roman" w:hAnsi="Times New Roman"/>
          <w:i/>
          <w:sz w:val="24"/>
          <w:szCs w:val="24"/>
        </w:rPr>
      </w:pPr>
      <w:r w:rsidRPr="00CD2FD6">
        <w:rPr>
          <w:rFonts w:ascii="Times New Roman" w:hAnsi="Times New Roman"/>
          <w:i/>
          <w:sz w:val="24"/>
          <w:szCs w:val="24"/>
        </w:rPr>
        <w:t xml:space="preserve">Individual </w:t>
      </w:r>
      <w:r w:rsidR="00F87710" w:rsidRPr="00DE16AD">
        <w:rPr>
          <w:rFonts w:ascii="Times New Roman" w:hAnsi="Times New Roman"/>
          <w:i/>
          <w:sz w:val="24"/>
          <w:szCs w:val="24"/>
        </w:rPr>
        <w:t>differences</w:t>
      </w:r>
    </w:p>
    <w:p w:rsidR="003471DA" w:rsidRDefault="00F87710" w:rsidP="00A77094">
      <w:pPr>
        <w:spacing w:after="0" w:line="480" w:lineRule="auto"/>
        <w:ind w:firstLine="720"/>
        <w:rPr>
          <w:rFonts w:ascii="Times New Roman" w:hAnsi="Times New Roman"/>
          <w:sz w:val="24"/>
          <w:szCs w:val="24"/>
        </w:rPr>
      </w:pPr>
      <w:r w:rsidRPr="00DE16AD">
        <w:rPr>
          <w:rFonts w:ascii="Times New Roman" w:hAnsi="Times New Roman"/>
          <w:sz w:val="24"/>
          <w:szCs w:val="24"/>
        </w:rPr>
        <w:t>There</w:t>
      </w:r>
      <w:r w:rsidR="003471DA">
        <w:rPr>
          <w:rFonts w:ascii="Times New Roman" w:hAnsi="Times New Roman"/>
          <w:sz w:val="24"/>
          <w:szCs w:val="24"/>
        </w:rPr>
        <w:t xml:space="preserve"> may be important individual differences that affect the social influence-drinking relationship. In this study, we focus on two individual differences factors: gender and social anxiety. One possibility is that the effect of norms on drinking might be stronger among men. Men perceive more permissive alcoho</w:t>
      </w:r>
      <w:r w:rsidR="00821394">
        <w:rPr>
          <w:rFonts w:ascii="Times New Roman" w:hAnsi="Times New Roman"/>
          <w:sz w:val="24"/>
          <w:szCs w:val="24"/>
        </w:rPr>
        <w:t>l norms than women do (Borsari and</w:t>
      </w:r>
      <w:r w:rsidR="003471DA">
        <w:rPr>
          <w:rFonts w:ascii="Times New Roman" w:hAnsi="Times New Roman"/>
          <w:sz w:val="24"/>
          <w:szCs w:val="24"/>
        </w:rPr>
        <w:t xml:space="preserve"> Carey, 2001) and might be more susceptible to normative pressure because they feel more social pressure to drink and feel subjected to social embarrassment and negative social consequences if they voice</w:t>
      </w:r>
      <w:r w:rsidR="00821394">
        <w:rPr>
          <w:rFonts w:ascii="Times New Roman" w:hAnsi="Times New Roman"/>
          <w:sz w:val="24"/>
          <w:szCs w:val="24"/>
        </w:rPr>
        <w:t xml:space="preserve"> concerns about drinking (Suls and</w:t>
      </w:r>
      <w:r w:rsidR="003471DA">
        <w:rPr>
          <w:rFonts w:ascii="Times New Roman" w:hAnsi="Times New Roman"/>
          <w:sz w:val="24"/>
          <w:szCs w:val="24"/>
        </w:rPr>
        <w:t xml:space="preserve"> Green, 2003). Further, men and women differ in the magnitude of and reaction to discrepancies between perceived norms and personal drinking attitudes, such that women’s discrepancy is greater, but men shift their attitudes over time in the direction of what they believe the norm is, whereas wom</w:t>
      </w:r>
      <w:r w:rsidR="00821394">
        <w:rPr>
          <w:rFonts w:ascii="Times New Roman" w:hAnsi="Times New Roman"/>
          <w:sz w:val="24"/>
          <w:szCs w:val="24"/>
        </w:rPr>
        <w:t>en remain more stable (Borsari and Carey, 2003; Prentice and</w:t>
      </w:r>
      <w:r w:rsidR="003471DA">
        <w:rPr>
          <w:rFonts w:ascii="Times New Roman" w:hAnsi="Times New Roman"/>
          <w:sz w:val="24"/>
          <w:szCs w:val="24"/>
        </w:rPr>
        <w:t xml:space="preserve"> Miller, 1993). </w:t>
      </w:r>
    </w:p>
    <w:p w:rsidR="003471DA" w:rsidRDefault="003471DA" w:rsidP="00A77094">
      <w:pPr>
        <w:spacing w:after="0" w:line="48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Social anxiety may also modify the social influence-drinking relationship. Socially anxious individuals fear negative evaluation by their peers during social interacti</w:t>
      </w:r>
      <w:r w:rsidR="00821394">
        <w:rPr>
          <w:rFonts w:ascii="Times New Roman" w:hAnsi="Times New Roman"/>
          <w:sz w:val="24"/>
          <w:szCs w:val="24"/>
        </w:rPr>
        <w:t>ons (Leary et al.</w:t>
      </w:r>
      <w:r>
        <w:rPr>
          <w:rFonts w:ascii="Times New Roman" w:hAnsi="Times New Roman"/>
          <w:sz w:val="24"/>
          <w:szCs w:val="24"/>
        </w:rPr>
        <w:t xml:space="preserve">, 1988). Therefore, in order to avoid being evaluated negatively, they may focus more on peer behavior and be more susceptible to norms than those low in social anxiety. </w:t>
      </w:r>
      <w:r w:rsidR="00F87710" w:rsidRPr="001C7E75">
        <w:rPr>
          <w:rFonts w:ascii="Times New Roman" w:hAnsi="Times New Roman"/>
          <w:sz w:val="24"/>
          <w:szCs w:val="24"/>
        </w:rPr>
        <w:t>Neighbors</w:t>
      </w:r>
      <w:r w:rsidR="00821394">
        <w:rPr>
          <w:rFonts w:ascii="Times New Roman" w:hAnsi="Times New Roman"/>
          <w:sz w:val="24"/>
          <w:szCs w:val="24"/>
        </w:rPr>
        <w:t xml:space="preserve"> </w:t>
      </w:r>
      <w:r w:rsidR="00F87710" w:rsidRPr="001C7E75">
        <w:rPr>
          <w:rFonts w:ascii="Times New Roman" w:hAnsi="Times New Roman"/>
          <w:sz w:val="24"/>
          <w:szCs w:val="24"/>
        </w:rPr>
        <w:t>et al. (2007</w:t>
      </w:r>
      <w:r w:rsidR="00821394">
        <w:rPr>
          <w:rFonts w:ascii="Times New Roman" w:hAnsi="Times New Roman"/>
          <w:sz w:val="24"/>
          <w:szCs w:val="24"/>
        </w:rPr>
        <w:t>a</w:t>
      </w:r>
      <w:r w:rsidR="00F87710" w:rsidRPr="001C7E75">
        <w:rPr>
          <w:rFonts w:ascii="Times New Roman" w:hAnsi="Times New Roman"/>
          <w:sz w:val="24"/>
          <w:szCs w:val="24"/>
        </w:rPr>
        <w:t>)</w:t>
      </w:r>
      <w:r>
        <w:rPr>
          <w:rFonts w:ascii="Times New Roman" w:hAnsi="Times New Roman"/>
          <w:sz w:val="24"/>
          <w:szCs w:val="24"/>
        </w:rPr>
        <w:t xml:space="preserve"> a</w:t>
      </w:r>
      <w:r w:rsidR="00821394">
        <w:rPr>
          <w:rFonts w:ascii="Times New Roman" w:hAnsi="Times New Roman"/>
          <w:sz w:val="24"/>
          <w:szCs w:val="24"/>
        </w:rPr>
        <w:t>nd LaBrie et al.</w:t>
      </w:r>
      <w:r>
        <w:rPr>
          <w:rFonts w:ascii="Times New Roman" w:hAnsi="Times New Roman"/>
          <w:sz w:val="24"/>
          <w:szCs w:val="24"/>
        </w:rPr>
        <w:t xml:space="preserve"> (2008) found that the relationship between perceived norms and drinking was stronger among students who were higher in social anxiety, especially men. This is </w:t>
      </w:r>
      <w:r>
        <w:rPr>
          <w:rFonts w:ascii="Times New Roman" w:hAnsi="Times New Roman"/>
          <w:sz w:val="24"/>
          <w:szCs w:val="24"/>
        </w:rPr>
        <w:lastRenderedPageBreak/>
        <w:t xml:space="preserve">in line with Focus Theory which suggests that dispositional factors may affect norm focus (Kallgren et al., 2000). </w:t>
      </w:r>
    </w:p>
    <w:p w:rsidR="003471DA" w:rsidRPr="00447A01" w:rsidRDefault="003471DA" w:rsidP="00FC5616">
      <w:pPr>
        <w:spacing w:after="0" w:line="480" w:lineRule="auto"/>
        <w:rPr>
          <w:rFonts w:ascii="Times New Roman" w:hAnsi="Times New Roman"/>
          <w:i/>
          <w:sz w:val="24"/>
          <w:szCs w:val="24"/>
        </w:rPr>
      </w:pPr>
      <w:r w:rsidRPr="00447A01">
        <w:rPr>
          <w:rFonts w:ascii="Times New Roman" w:hAnsi="Times New Roman"/>
          <w:i/>
          <w:sz w:val="24"/>
          <w:szCs w:val="24"/>
        </w:rPr>
        <w:t>Longitudinal Studies on Social Influence and Alcohol Use</w:t>
      </w:r>
    </w:p>
    <w:p w:rsidR="003471DA" w:rsidRDefault="003471DA" w:rsidP="00D03671">
      <w:pPr>
        <w:spacing w:after="0" w:line="480" w:lineRule="auto"/>
        <w:ind w:firstLine="720"/>
        <w:rPr>
          <w:rFonts w:ascii="Times New Roman" w:hAnsi="Times New Roman"/>
          <w:sz w:val="24"/>
          <w:szCs w:val="24"/>
        </w:rPr>
      </w:pPr>
      <w:r>
        <w:rPr>
          <w:rFonts w:ascii="Times New Roman" w:hAnsi="Times New Roman"/>
          <w:sz w:val="24"/>
          <w:szCs w:val="24"/>
        </w:rPr>
        <w:t>Only a few studies have used longitudinal methods to study social influence processes and college drinking. Some findings suggest a general decline in perceived drinking norms over time (e.g., Baer, 19</w:t>
      </w:r>
      <w:r w:rsidR="00821394">
        <w:rPr>
          <w:rFonts w:ascii="Times New Roman" w:hAnsi="Times New Roman"/>
          <w:sz w:val="24"/>
          <w:szCs w:val="24"/>
        </w:rPr>
        <w:t>94; Parra et al.</w:t>
      </w:r>
      <w:r>
        <w:rPr>
          <w:rFonts w:ascii="Times New Roman" w:hAnsi="Times New Roman"/>
          <w:sz w:val="24"/>
          <w:szCs w:val="24"/>
        </w:rPr>
        <w:t>, 2007).</w:t>
      </w:r>
      <w:r w:rsidR="007C2753">
        <w:rPr>
          <w:rFonts w:ascii="Times New Roman" w:hAnsi="Times New Roman"/>
          <w:sz w:val="24"/>
          <w:szCs w:val="24"/>
        </w:rPr>
        <w:t xml:space="preserve"> This suggests that norm perceptions would be the highest early in college and that </w:t>
      </w:r>
      <w:r w:rsidR="0096781E">
        <w:rPr>
          <w:rFonts w:ascii="Times New Roman" w:hAnsi="Times New Roman"/>
          <w:sz w:val="24"/>
          <w:szCs w:val="24"/>
        </w:rPr>
        <w:t xml:space="preserve">perhaps </w:t>
      </w:r>
      <w:r w:rsidR="00BF7D4C">
        <w:rPr>
          <w:rFonts w:ascii="Times New Roman" w:hAnsi="Times New Roman"/>
          <w:sz w:val="24"/>
          <w:szCs w:val="24"/>
        </w:rPr>
        <w:t xml:space="preserve">social influence-related </w:t>
      </w:r>
      <w:r w:rsidR="0096781E">
        <w:rPr>
          <w:rFonts w:ascii="Times New Roman" w:hAnsi="Times New Roman"/>
          <w:sz w:val="24"/>
          <w:szCs w:val="24"/>
        </w:rPr>
        <w:t xml:space="preserve">heavy drinking and </w:t>
      </w:r>
      <w:r w:rsidR="00BF7D4C">
        <w:rPr>
          <w:rFonts w:ascii="Times New Roman" w:hAnsi="Times New Roman"/>
          <w:sz w:val="24"/>
          <w:szCs w:val="24"/>
        </w:rPr>
        <w:t xml:space="preserve">associated </w:t>
      </w:r>
      <w:r w:rsidR="007C2753">
        <w:rPr>
          <w:rFonts w:ascii="Times New Roman" w:hAnsi="Times New Roman"/>
          <w:sz w:val="24"/>
          <w:szCs w:val="24"/>
        </w:rPr>
        <w:t>problems may occur earlier in college, rather than later</w:t>
      </w:r>
      <w:r w:rsidR="0096781E">
        <w:rPr>
          <w:rFonts w:ascii="Times New Roman" w:hAnsi="Times New Roman"/>
          <w:sz w:val="24"/>
          <w:szCs w:val="24"/>
        </w:rPr>
        <w:t>.</w:t>
      </w:r>
      <w:r>
        <w:rPr>
          <w:rFonts w:ascii="Times New Roman" w:hAnsi="Times New Roman"/>
          <w:sz w:val="24"/>
          <w:szCs w:val="24"/>
        </w:rPr>
        <w:t xml:space="preserve"> However, whether there is a relationship between norm perception and drinking over time is unclear as some studies show no such </w:t>
      </w:r>
      <w:r w:rsidR="00DE16AD">
        <w:rPr>
          <w:rFonts w:ascii="Times New Roman" w:hAnsi="Times New Roman"/>
          <w:sz w:val="24"/>
          <w:szCs w:val="24"/>
        </w:rPr>
        <w:t>relationship</w:t>
      </w:r>
      <w:r>
        <w:rPr>
          <w:rFonts w:ascii="Times New Roman" w:hAnsi="Times New Roman"/>
          <w:sz w:val="24"/>
          <w:szCs w:val="24"/>
        </w:rPr>
        <w:t xml:space="preserve"> (e.g.,</w:t>
      </w:r>
      <w:r w:rsidRPr="00DB14E3">
        <w:rPr>
          <w:rFonts w:ascii="Times New Roman" w:hAnsi="Times New Roman"/>
          <w:sz w:val="24"/>
          <w:szCs w:val="24"/>
        </w:rPr>
        <w:t xml:space="preserve"> </w:t>
      </w:r>
      <w:r w:rsidR="00821394">
        <w:rPr>
          <w:rFonts w:ascii="Times New Roman" w:hAnsi="Times New Roman"/>
          <w:sz w:val="24"/>
          <w:szCs w:val="24"/>
        </w:rPr>
        <w:t>Capone et al.</w:t>
      </w:r>
      <w:r>
        <w:rPr>
          <w:rFonts w:ascii="Times New Roman" w:hAnsi="Times New Roman"/>
          <w:sz w:val="24"/>
          <w:szCs w:val="24"/>
        </w:rPr>
        <w:t>, 2007) while others do find a modest effect of norms on dr</w:t>
      </w:r>
      <w:r w:rsidR="00821394">
        <w:rPr>
          <w:rFonts w:ascii="Times New Roman" w:hAnsi="Times New Roman"/>
          <w:sz w:val="24"/>
          <w:szCs w:val="24"/>
        </w:rPr>
        <w:t>inking (Cullum et al.</w:t>
      </w:r>
      <w:r>
        <w:rPr>
          <w:rFonts w:ascii="Times New Roman" w:hAnsi="Times New Roman"/>
          <w:sz w:val="24"/>
          <w:szCs w:val="24"/>
        </w:rPr>
        <w:t xml:space="preserve">, 2010; </w:t>
      </w:r>
      <w:r w:rsidR="00821394">
        <w:rPr>
          <w:rFonts w:ascii="Times New Roman" w:hAnsi="Times New Roman"/>
          <w:sz w:val="24"/>
          <w:szCs w:val="24"/>
        </w:rPr>
        <w:t>Reifman et al.</w:t>
      </w:r>
      <w:r>
        <w:rPr>
          <w:rFonts w:ascii="Times New Roman" w:hAnsi="Times New Roman"/>
          <w:sz w:val="24"/>
          <w:szCs w:val="24"/>
        </w:rPr>
        <w:t xml:space="preserve">, 2006). </w:t>
      </w:r>
      <w:r w:rsidR="00C41039">
        <w:rPr>
          <w:rFonts w:ascii="Times New Roman" w:hAnsi="Times New Roman"/>
          <w:sz w:val="24"/>
          <w:szCs w:val="24"/>
        </w:rPr>
        <w:t xml:space="preserve">While </w:t>
      </w:r>
      <w:r w:rsidR="00792266">
        <w:rPr>
          <w:rFonts w:ascii="Times New Roman" w:hAnsi="Times New Roman"/>
          <w:sz w:val="24"/>
          <w:szCs w:val="24"/>
        </w:rPr>
        <w:t xml:space="preserve">it has </w:t>
      </w:r>
      <w:r w:rsidR="008325B7">
        <w:rPr>
          <w:rFonts w:ascii="Times New Roman" w:hAnsi="Times New Roman"/>
          <w:sz w:val="24"/>
          <w:szCs w:val="24"/>
        </w:rPr>
        <w:t>provided important insight, t</w:t>
      </w:r>
      <w:r w:rsidR="00994DAF">
        <w:rPr>
          <w:rFonts w:ascii="Times New Roman" w:hAnsi="Times New Roman"/>
          <w:sz w:val="24"/>
          <w:szCs w:val="24"/>
        </w:rPr>
        <w:t xml:space="preserve">he </w:t>
      </w:r>
      <w:r>
        <w:rPr>
          <w:rFonts w:ascii="Times New Roman" w:hAnsi="Times New Roman"/>
          <w:sz w:val="24"/>
          <w:szCs w:val="24"/>
        </w:rPr>
        <w:t>longitudinal social norms research to date has two types of limitations. First, most of these studies used relatively short follow-up periods, of a mon</w:t>
      </w:r>
      <w:r w:rsidR="00821394">
        <w:rPr>
          <w:rFonts w:ascii="Times New Roman" w:hAnsi="Times New Roman"/>
          <w:sz w:val="24"/>
          <w:szCs w:val="24"/>
        </w:rPr>
        <w:t>th or two (e.g., Neighbors et al.</w:t>
      </w:r>
      <w:r w:rsidR="007C2753">
        <w:rPr>
          <w:rFonts w:ascii="Times New Roman" w:hAnsi="Times New Roman"/>
          <w:sz w:val="24"/>
          <w:szCs w:val="24"/>
        </w:rPr>
        <w:t xml:space="preserve">, </w:t>
      </w:r>
      <w:r>
        <w:rPr>
          <w:rFonts w:ascii="Times New Roman" w:hAnsi="Times New Roman"/>
          <w:sz w:val="24"/>
          <w:szCs w:val="24"/>
        </w:rPr>
        <w:t>200</w:t>
      </w:r>
      <w:r w:rsidR="00821394">
        <w:rPr>
          <w:rFonts w:ascii="Times New Roman" w:hAnsi="Times New Roman"/>
          <w:sz w:val="24"/>
          <w:szCs w:val="24"/>
        </w:rPr>
        <w:t>6; Prentice and</w:t>
      </w:r>
      <w:r>
        <w:rPr>
          <w:rFonts w:ascii="Times New Roman" w:hAnsi="Times New Roman"/>
          <w:sz w:val="24"/>
          <w:szCs w:val="24"/>
        </w:rPr>
        <w:t xml:space="preserve"> Miller, 1993, Study 3), with nearly all remaining studies focusing on normative social influence over the course of the first or second year of college</w:t>
      </w:r>
      <w:r w:rsidR="00196B7B">
        <w:rPr>
          <w:rFonts w:ascii="Times New Roman" w:hAnsi="Times New Roman"/>
          <w:sz w:val="24"/>
          <w:szCs w:val="24"/>
        </w:rPr>
        <w:t xml:space="preserve"> (e.g., Baer, 1994; Capone et al., 2007; Reifman et al., 2006)</w:t>
      </w:r>
      <w:r>
        <w:rPr>
          <w:rFonts w:ascii="Times New Roman" w:hAnsi="Times New Roman"/>
          <w:sz w:val="24"/>
          <w:szCs w:val="24"/>
        </w:rPr>
        <w:t xml:space="preserve">, rather than over a period more representative of the typical college career (i.e., 4 years). </w:t>
      </w:r>
    </w:p>
    <w:p w:rsidR="003471DA" w:rsidRDefault="003471DA" w:rsidP="00D03671">
      <w:pPr>
        <w:numPr>
          <w:ins w:id="1" w:author="cullumj" w:date="2010-09-27T17:44:00Z"/>
        </w:numPr>
        <w:spacing w:after="0" w:line="480" w:lineRule="auto"/>
        <w:ind w:firstLine="720"/>
        <w:rPr>
          <w:rFonts w:ascii="Times New Roman" w:hAnsi="Times New Roman"/>
          <w:sz w:val="24"/>
          <w:szCs w:val="24"/>
        </w:rPr>
      </w:pPr>
      <w:r>
        <w:rPr>
          <w:rFonts w:ascii="Times New Roman" w:hAnsi="Times New Roman"/>
          <w:sz w:val="24"/>
          <w:szCs w:val="24"/>
        </w:rPr>
        <w:t>A second limitation in these longitudinal studies is that, within each wave of data collection, they examine abstractions of general or typical social norms and personal drinking behavior over a period of time (i.e., the last month, 3 months, year), that may not adequately capture</w:t>
      </w:r>
      <w:r w:rsidR="007C2753">
        <w:rPr>
          <w:rFonts w:ascii="Times New Roman" w:hAnsi="Times New Roman"/>
          <w:sz w:val="24"/>
          <w:szCs w:val="24"/>
        </w:rPr>
        <w:t xml:space="preserve"> </w:t>
      </w:r>
      <w:r>
        <w:rPr>
          <w:rFonts w:ascii="Times New Roman" w:hAnsi="Times New Roman"/>
          <w:sz w:val="24"/>
          <w:szCs w:val="24"/>
        </w:rPr>
        <w:t xml:space="preserve">acute social influence dynamics as they occur during specific social drinking events. Thus, when these longitudinal designs examine cross-wave social influences, they only assess cross-wave changes in general drinking behavior, and the degree to which these changes may be </w:t>
      </w:r>
      <w:r>
        <w:rPr>
          <w:rFonts w:ascii="Times New Roman" w:hAnsi="Times New Roman"/>
          <w:sz w:val="24"/>
          <w:szCs w:val="24"/>
        </w:rPr>
        <w:lastRenderedPageBreak/>
        <w:t>attributable to past perceptions of general, context-independent social drinking norms.</w:t>
      </w:r>
      <w:r w:rsidR="00E3263F">
        <w:rPr>
          <w:rFonts w:ascii="Times New Roman" w:hAnsi="Times New Roman"/>
          <w:sz w:val="24"/>
          <w:szCs w:val="24"/>
        </w:rPr>
        <w:t xml:space="preserve"> I</w:t>
      </w:r>
      <w:r>
        <w:rPr>
          <w:rFonts w:ascii="Times New Roman" w:hAnsi="Times New Roman"/>
          <w:sz w:val="24"/>
          <w:szCs w:val="24"/>
        </w:rPr>
        <w:t>ndividuals’ drinking levels may vary widely across drinking events within each wave, and the risks associated within heavy drinking are often specific to acute in</w:t>
      </w:r>
      <w:r w:rsidR="00821394">
        <w:rPr>
          <w:rFonts w:ascii="Times New Roman" w:hAnsi="Times New Roman"/>
          <w:sz w:val="24"/>
          <w:szCs w:val="24"/>
        </w:rPr>
        <w:t>stances of drinking (Neighbors</w:t>
      </w:r>
      <w:r w:rsidR="001C7E75">
        <w:rPr>
          <w:rFonts w:ascii="Times New Roman" w:hAnsi="Times New Roman"/>
          <w:sz w:val="24"/>
          <w:szCs w:val="24"/>
        </w:rPr>
        <w:t xml:space="preserve"> </w:t>
      </w:r>
      <w:r>
        <w:rPr>
          <w:rFonts w:ascii="Times New Roman" w:hAnsi="Times New Roman"/>
          <w:sz w:val="24"/>
          <w:szCs w:val="24"/>
        </w:rPr>
        <w:t>et al., 2007</w:t>
      </w:r>
      <w:r w:rsidR="00821394">
        <w:rPr>
          <w:rFonts w:ascii="Times New Roman" w:hAnsi="Times New Roman"/>
          <w:sz w:val="24"/>
          <w:szCs w:val="24"/>
        </w:rPr>
        <w:t>c</w:t>
      </w:r>
      <w:r>
        <w:rPr>
          <w:rFonts w:ascii="Times New Roman" w:hAnsi="Times New Roman"/>
          <w:sz w:val="24"/>
          <w:szCs w:val="24"/>
        </w:rPr>
        <w:t>; Weitzman et al., 2003)</w:t>
      </w:r>
      <w:r w:rsidR="00E3263F">
        <w:rPr>
          <w:rFonts w:ascii="Times New Roman" w:hAnsi="Times New Roman"/>
          <w:sz w:val="24"/>
          <w:szCs w:val="24"/>
        </w:rPr>
        <w:t xml:space="preserve">. As such, </w:t>
      </w:r>
      <w:r>
        <w:rPr>
          <w:rFonts w:ascii="Times New Roman" w:hAnsi="Times New Roman"/>
          <w:sz w:val="24"/>
          <w:szCs w:val="24"/>
        </w:rPr>
        <w:t>some important research questions remain unaddressed by past longitudinal studies o</w:t>
      </w:r>
      <w:r w:rsidR="00BF7D4C">
        <w:rPr>
          <w:rFonts w:ascii="Times New Roman" w:hAnsi="Times New Roman"/>
          <w:sz w:val="24"/>
          <w:szCs w:val="24"/>
        </w:rPr>
        <w:t xml:space="preserve">n social influence and drinking. </w:t>
      </w:r>
      <w:r>
        <w:rPr>
          <w:rFonts w:ascii="Times New Roman" w:hAnsi="Times New Roman"/>
          <w:sz w:val="24"/>
          <w:szCs w:val="24"/>
        </w:rPr>
        <w:t xml:space="preserve"> </w:t>
      </w:r>
    </w:p>
    <w:p w:rsidR="003471DA" w:rsidRDefault="003471DA" w:rsidP="00963212">
      <w:pPr>
        <w:spacing w:after="0" w:line="480" w:lineRule="auto"/>
        <w:rPr>
          <w:rFonts w:ascii="Times New Roman" w:hAnsi="Times New Roman"/>
          <w:i/>
          <w:sz w:val="24"/>
          <w:szCs w:val="24"/>
        </w:rPr>
      </w:pPr>
      <w:r w:rsidRPr="00391909">
        <w:rPr>
          <w:rFonts w:ascii="Times New Roman" w:hAnsi="Times New Roman"/>
          <w:i/>
          <w:sz w:val="24"/>
          <w:szCs w:val="24"/>
        </w:rPr>
        <w:t>The Current Study</w:t>
      </w:r>
    </w:p>
    <w:p w:rsidR="003471DA" w:rsidRDefault="003471DA" w:rsidP="00391909">
      <w:pPr>
        <w:spacing w:line="480" w:lineRule="auto"/>
        <w:rPr>
          <w:rFonts w:ascii="Times New Roman" w:hAnsi="Times New Roman"/>
          <w:sz w:val="24"/>
          <w:szCs w:val="24"/>
        </w:rPr>
      </w:pPr>
      <w:r>
        <w:rPr>
          <w:rFonts w:ascii="Times New Roman" w:hAnsi="Times New Roman"/>
          <w:sz w:val="24"/>
          <w:szCs w:val="24"/>
        </w:rPr>
        <w:tab/>
        <w:t xml:space="preserve">Traditional social norms studies emphasize macro-level abstractions in typical alcohol use. While important, these studies tell us little about the effect of context on variations in students’ drinking behaviors from their typical patterns, nor about how contextual social influences on drinking behavior change or remain stable over time. To date, it appears that social influence processes have not been examined using a more micro-level approach. While other researchers have started to investigate social influence processes during discrete drinking events or specific contexts that are typical for heavy drinking (e.g., </w:t>
      </w:r>
      <w:r w:rsidR="00821394">
        <w:rPr>
          <w:rFonts w:ascii="Times New Roman" w:hAnsi="Times New Roman"/>
          <w:sz w:val="24"/>
          <w:szCs w:val="24"/>
        </w:rPr>
        <w:t>Clapp et al.</w:t>
      </w:r>
      <w:r w:rsidR="00E3263F">
        <w:rPr>
          <w:rFonts w:ascii="Times New Roman" w:hAnsi="Times New Roman"/>
          <w:sz w:val="24"/>
          <w:szCs w:val="24"/>
        </w:rPr>
        <w:t xml:space="preserve">, 2008; </w:t>
      </w:r>
      <w:r w:rsidR="00821394">
        <w:rPr>
          <w:rFonts w:ascii="Times New Roman" w:hAnsi="Times New Roman"/>
          <w:sz w:val="24"/>
          <w:szCs w:val="24"/>
        </w:rPr>
        <w:t>Pedersen and</w:t>
      </w:r>
      <w:r>
        <w:rPr>
          <w:rFonts w:ascii="Times New Roman" w:hAnsi="Times New Roman"/>
          <w:sz w:val="24"/>
          <w:szCs w:val="24"/>
        </w:rPr>
        <w:t xml:space="preserve"> LaBrie, 2008), to date such studies have been entirely cross-sectional. </w:t>
      </w:r>
      <w:r w:rsidR="00823F8D">
        <w:rPr>
          <w:rFonts w:ascii="Times New Roman" w:hAnsi="Times New Roman"/>
          <w:sz w:val="24"/>
          <w:szCs w:val="24"/>
        </w:rPr>
        <w:t xml:space="preserve">Therefore, the objective of this study was to add to the literature on alcohol and social norms by focusing </w:t>
      </w:r>
      <w:r w:rsidR="00605B28">
        <w:rPr>
          <w:rFonts w:ascii="Times New Roman" w:hAnsi="Times New Roman"/>
          <w:sz w:val="24"/>
          <w:szCs w:val="24"/>
        </w:rPr>
        <w:t xml:space="preserve">on </w:t>
      </w:r>
      <w:r w:rsidR="00823F8D">
        <w:rPr>
          <w:rFonts w:ascii="Times New Roman" w:hAnsi="Times New Roman"/>
          <w:sz w:val="24"/>
          <w:szCs w:val="24"/>
        </w:rPr>
        <w:t>micro- rather than macro-level processes as well as using longitudinal rather than cross-sectional methods. O</w:t>
      </w:r>
      <w:r>
        <w:rPr>
          <w:rFonts w:ascii="Times New Roman" w:hAnsi="Times New Roman"/>
          <w:sz w:val="24"/>
          <w:szCs w:val="24"/>
        </w:rPr>
        <w:t>ur</w:t>
      </w:r>
      <w:r w:rsidR="00823F8D">
        <w:rPr>
          <w:rFonts w:ascii="Times New Roman" w:hAnsi="Times New Roman"/>
          <w:sz w:val="24"/>
          <w:szCs w:val="24"/>
        </w:rPr>
        <w:t xml:space="preserve"> specific</w:t>
      </w:r>
      <w:r>
        <w:rPr>
          <w:rFonts w:ascii="Times New Roman" w:hAnsi="Times New Roman"/>
          <w:sz w:val="24"/>
          <w:szCs w:val="24"/>
        </w:rPr>
        <w:t xml:space="preserve"> study goals were </w:t>
      </w:r>
      <w:r w:rsidR="00ED6866">
        <w:rPr>
          <w:rFonts w:ascii="Times New Roman" w:hAnsi="Times New Roman"/>
          <w:sz w:val="24"/>
          <w:szCs w:val="24"/>
        </w:rPr>
        <w:t>(</w:t>
      </w:r>
      <w:r>
        <w:rPr>
          <w:rFonts w:ascii="Times New Roman" w:hAnsi="Times New Roman"/>
          <w:sz w:val="24"/>
          <w:szCs w:val="24"/>
        </w:rPr>
        <w:t xml:space="preserve">a) to examine the </w:t>
      </w:r>
      <w:r w:rsidR="00ED6866">
        <w:rPr>
          <w:rFonts w:ascii="Times New Roman" w:hAnsi="Times New Roman"/>
          <w:sz w:val="24"/>
          <w:szCs w:val="24"/>
        </w:rPr>
        <w:t xml:space="preserve">within person associations between </w:t>
      </w:r>
      <w:r>
        <w:rPr>
          <w:rFonts w:ascii="Times New Roman" w:hAnsi="Times New Roman"/>
          <w:sz w:val="24"/>
          <w:szCs w:val="24"/>
        </w:rPr>
        <w:t xml:space="preserve">event-specific norms </w:t>
      </w:r>
      <w:r w:rsidR="00ED6866">
        <w:rPr>
          <w:rFonts w:ascii="Times New Roman" w:hAnsi="Times New Roman"/>
          <w:sz w:val="24"/>
          <w:szCs w:val="24"/>
        </w:rPr>
        <w:t>and</w:t>
      </w:r>
      <w:r>
        <w:rPr>
          <w:rFonts w:ascii="Times New Roman" w:hAnsi="Times New Roman"/>
          <w:sz w:val="24"/>
          <w:szCs w:val="24"/>
        </w:rPr>
        <w:t xml:space="preserve"> personal drinking behavior</w:t>
      </w:r>
      <w:r w:rsidR="00ED6866">
        <w:rPr>
          <w:rFonts w:ascii="Times New Roman" w:hAnsi="Times New Roman"/>
          <w:sz w:val="24"/>
          <w:szCs w:val="24"/>
        </w:rPr>
        <w:t xml:space="preserve"> during discrete drinking episodes</w:t>
      </w:r>
      <w:r>
        <w:rPr>
          <w:rFonts w:ascii="Times New Roman" w:hAnsi="Times New Roman"/>
          <w:sz w:val="24"/>
          <w:szCs w:val="24"/>
        </w:rPr>
        <w:t xml:space="preserve"> and </w:t>
      </w:r>
      <w:r w:rsidR="00ED6866">
        <w:rPr>
          <w:rFonts w:ascii="Times New Roman" w:hAnsi="Times New Roman"/>
          <w:sz w:val="24"/>
          <w:szCs w:val="24"/>
        </w:rPr>
        <w:t>(</w:t>
      </w:r>
      <w:r>
        <w:rPr>
          <w:rFonts w:ascii="Times New Roman" w:hAnsi="Times New Roman"/>
          <w:sz w:val="24"/>
          <w:szCs w:val="24"/>
        </w:rPr>
        <w:t>b) to examine how this micro-level</w:t>
      </w:r>
      <w:r w:rsidR="001B0F1A">
        <w:rPr>
          <w:rFonts w:ascii="Times New Roman" w:hAnsi="Times New Roman"/>
          <w:sz w:val="24"/>
          <w:szCs w:val="24"/>
        </w:rPr>
        <w:t>, within-person</w:t>
      </w:r>
      <w:r>
        <w:rPr>
          <w:rFonts w:ascii="Times New Roman" w:hAnsi="Times New Roman"/>
          <w:sz w:val="24"/>
          <w:szCs w:val="24"/>
        </w:rPr>
        <w:t xml:space="preserve"> social influence process varies across person-level factors (i.e., gender and social anxiety) as well as over time. To do this we used a measurement-burst design (Sliwinski, 2008), which is a hybrid of a traditional longitudinal design (e.g., data collected once per year for several years) and a daily diary design (e.g., data collected once per day for several weeks). Measurement-burst designs capture unique processes that </w:t>
      </w:r>
      <w:r w:rsidR="002D3BD8">
        <w:rPr>
          <w:rFonts w:ascii="Times New Roman" w:hAnsi="Times New Roman"/>
          <w:sz w:val="24"/>
          <w:szCs w:val="24"/>
        </w:rPr>
        <w:t xml:space="preserve">may not be captured by </w:t>
      </w:r>
      <w:r>
        <w:rPr>
          <w:rFonts w:ascii="Times New Roman" w:hAnsi="Times New Roman"/>
          <w:sz w:val="24"/>
          <w:szCs w:val="24"/>
        </w:rPr>
        <w:lastRenderedPageBreak/>
        <w:t xml:space="preserve">traditional daily diary and longitudinal designs. For example, by obtaining several bursts of intensive measurements over time, within-person relationships can be modeled within each burst, in addition to modeling change in both average levels of variables and within-person relationships across bursts (Sliwinski, 2008). In the current study, we assessed the relationship between event-specific drinking norms and personal drinking across four waves of 30-day diary reporting, with a one year period between each wave.  </w:t>
      </w:r>
    </w:p>
    <w:p w:rsidR="00972D4A" w:rsidRDefault="003471DA" w:rsidP="00391909">
      <w:pPr>
        <w:spacing w:line="48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We </w:t>
      </w:r>
      <w:r w:rsidR="00972D4A">
        <w:rPr>
          <w:rFonts w:ascii="Times New Roman" w:hAnsi="Times New Roman"/>
          <w:sz w:val="24"/>
          <w:szCs w:val="24"/>
        </w:rPr>
        <w:t>first examined daily social drinking as an outcome. We hypothesized</w:t>
      </w:r>
      <w:r>
        <w:rPr>
          <w:rFonts w:ascii="Times New Roman" w:hAnsi="Times New Roman"/>
          <w:sz w:val="24"/>
          <w:szCs w:val="24"/>
        </w:rPr>
        <w:t xml:space="preserve"> that</w:t>
      </w:r>
      <w:r w:rsidR="00972D4A">
        <w:rPr>
          <w:rFonts w:ascii="Times New Roman" w:hAnsi="Times New Roman"/>
          <w:sz w:val="24"/>
          <w:szCs w:val="24"/>
        </w:rPr>
        <w:t xml:space="preserve"> </w:t>
      </w:r>
      <w:r>
        <w:rPr>
          <w:rFonts w:ascii="Times New Roman" w:hAnsi="Times New Roman"/>
          <w:sz w:val="24"/>
          <w:szCs w:val="24"/>
        </w:rPr>
        <w:t>when the event-specific</w:t>
      </w:r>
      <w:r w:rsidR="00972D4A">
        <w:rPr>
          <w:rFonts w:ascii="Times New Roman" w:hAnsi="Times New Roman"/>
          <w:sz w:val="24"/>
          <w:szCs w:val="24"/>
        </w:rPr>
        <w:t xml:space="preserve"> norm is stronger than what students</w:t>
      </w:r>
      <w:r>
        <w:rPr>
          <w:rFonts w:ascii="Times New Roman" w:hAnsi="Times New Roman"/>
          <w:sz w:val="24"/>
          <w:szCs w:val="24"/>
        </w:rPr>
        <w:t xml:space="preserve"> typically encounter, </w:t>
      </w:r>
      <w:r w:rsidR="00ED6866">
        <w:rPr>
          <w:rFonts w:ascii="Times New Roman" w:hAnsi="Times New Roman"/>
          <w:sz w:val="24"/>
          <w:szCs w:val="24"/>
        </w:rPr>
        <w:t>they will</w:t>
      </w:r>
      <w:r>
        <w:rPr>
          <w:rFonts w:ascii="Times New Roman" w:hAnsi="Times New Roman"/>
          <w:sz w:val="24"/>
          <w:szCs w:val="24"/>
        </w:rPr>
        <w:t xml:space="preserve"> drink more</w:t>
      </w:r>
      <w:r w:rsidR="00972D4A">
        <w:rPr>
          <w:rFonts w:ascii="Times New Roman" w:hAnsi="Times New Roman"/>
          <w:sz w:val="24"/>
          <w:szCs w:val="24"/>
        </w:rPr>
        <w:t xml:space="preserve"> alcohol</w:t>
      </w:r>
      <w:r w:rsidR="00ED6866">
        <w:rPr>
          <w:rFonts w:ascii="Times New Roman" w:hAnsi="Times New Roman"/>
          <w:sz w:val="24"/>
          <w:szCs w:val="24"/>
        </w:rPr>
        <w:t xml:space="preserve">. </w:t>
      </w:r>
      <w:r>
        <w:rPr>
          <w:rFonts w:ascii="Times New Roman" w:hAnsi="Times New Roman"/>
          <w:sz w:val="24"/>
          <w:szCs w:val="24"/>
        </w:rPr>
        <w:t xml:space="preserve">Further, we hypothesized that this relationship will be stronger </w:t>
      </w:r>
      <w:r w:rsidR="00972D4A">
        <w:rPr>
          <w:rFonts w:ascii="Times New Roman" w:hAnsi="Times New Roman"/>
          <w:sz w:val="24"/>
          <w:szCs w:val="24"/>
        </w:rPr>
        <w:t xml:space="preserve">(a) </w:t>
      </w:r>
      <w:r>
        <w:rPr>
          <w:rFonts w:ascii="Times New Roman" w:hAnsi="Times New Roman"/>
          <w:sz w:val="24"/>
          <w:szCs w:val="24"/>
        </w:rPr>
        <w:t>among men</w:t>
      </w:r>
      <w:r w:rsidR="00237F52">
        <w:rPr>
          <w:rFonts w:ascii="Times New Roman" w:hAnsi="Times New Roman"/>
          <w:sz w:val="24"/>
          <w:szCs w:val="24"/>
        </w:rPr>
        <w:t xml:space="preserve"> as compared to women</w:t>
      </w:r>
      <w:r>
        <w:rPr>
          <w:rFonts w:ascii="Times New Roman" w:hAnsi="Times New Roman"/>
          <w:sz w:val="24"/>
          <w:szCs w:val="24"/>
        </w:rPr>
        <w:t xml:space="preserve"> and </w:t>
      </w:r>
      <w:r w:rsidR="00972D4A">
        <w:rPr>
          <w:rFonts w:ascii="Times New Roman" w:hAnsi="Times New Roman"/>
          <w:sz w:val="24"/>
          <w:szCs w:val="24"/>
        </w:rPr>
        <w:t xml:space="preserve">(b) </w:t>
      </w:r>
      <w:r>
        <w:rPr>
          <w:rFonts w:ascii="Times New Roman" w:hAnsi="Times New Roman"/>
          <w:sz w:val="24"/>
          <w:szCs w:val="24"/>
        </w:rPr>
        <w:t>for students with high social anxiety</w:t>
      </w:r>
      <w:r w:rsidR="00237F52">
        <w:rPr>
          <w:rFonts w:ascii="Times New Roman" w:hAnsi="Times New Roman"/>
          <w:sz w:val="24"/>
          <w:szCs w:val="24"/>
        </w:rPr>
        <w:t xml:space="preserve"> as compared to those low in social anxiety</w:t>
      </w:r>
      <w:r>
        <w:rPr>
          <w:rFonts w:ascii="Times New Roman" w:hAnsi="Times New Roman"/>
          <w:sz w:val="24"/>
          <w:szCs w:val="24"/>
        </w:rPr>
        <w:t xml:space="preserve">. </w:t>
      </w:r>
      <w:r w:rsidR="00972D4A">
        <w:rPr>
          <w:rFonts w:ascii="Times New Roman" w:hAnsi="Times New Roman"/>
          <w:sz w:val="24"/>
          <w:szCs w:val="24"/>
        </w:rPr>
        <w:t>We made no specific hypothesis regarding change in these associations over time because t</w:t>
      </w:r>
      <w:r>
        <w:rPr>
          <w:rFonts w:ascii="Times New Roman" w:hAnsi="Times New Roman"/>
          <w:sz w:val="24"/>
          <w:szCs w:val="24"/>
        </w:rPr>
        <w:t xml:space="preserve">here are mixed findings regarding whether the relationship between social norms and drinking </w:t>
      </w:r>
      <w:r w:rsidR="009A0661">
        <w:rPr>
          <w:rFonts w:ascii="Times New Roman" w:hAnsi="Times New Roman"/>
          <w:sz w:val="24"/>
          <w:szCs w:val="24"/>
        </w:rPr>
        <w:t>varies</w:t>
      </w:r>
      <w:r>
        <w:rPr>
          <w:rFonts w:ascii="Times New Roman" w:hAnsi="Times New Roman"/>
          <w:sz w:val="24"/>
          <w:szCs w:val="24"/>
        </w:rPr>
        <w:t xml:space="preserve"> across years (e.g., Capone et al., 2007 </w:t>
      </w:r>
      <w:r w:rsidR="00F87710" w:rsidRPr="00F87710">
        <w:rPr>
          <w:rFonts w:ascii="Times New Roman" w:hAnsi="Times New Roman"/>
          <w:i/>
          <w:sz w:val="24"/>
          <w:szCs w:val="24"/>
        </w:rPr>
        <w:t>vs.</w:t>
      </w:r>
      <w:r>
        <w:rPr>
          <w:rFonts w:ascii="Times New Roman" w:hAnsi="Times New Roman"/>
          <w:sz w:val="24"/>
          <w:szCs w:val="24"/>
        </w:rPr>
        <w:t xml:space="preserve"> </w:t>
      </w:r>
      <w:r w:rsidR="003E30D9">
        <w:rPr>
          <w:rFonts w:ascii="Times New Roman" w:hAnsi="Times New Roman"/>
          <w:sz w:val="24"/>
          <w:szCs w:val="24"/>
        </w:rPr>
        <w:t>Cullum et al., 2010</w:t>
      </w:r>
      <w:r>
        <w:rPr>
          <w:rFonts w:ascii="Times New Roman" w:hAnsi="Times New Roman"/>
          <w:sz w:val="24"/>
          <w:szCs w:val="24"/>
        </w:rPr>
        <w:t>), and no past research to which we are aware has examined whether the relationship between context-specific norms and drinking change</w:t>
      </w:r>
      <w:r w:rsidR="00972D4A">
        <w:rPr>
          <w:rFonts w:ascii="Times New Roman" w:hAnsi="Times New Roman"/>
          <w:sz w:val="24"/>
          <w:szCs w:val="24"/>
        </w:rPr>
        <w:t>s or remains stable across time</w:t>
      </w:r>
      <w:r w:rsidR="00266968">
        <w:rPr>
          <w:rFonts w:ascii="Times New Roman" w:hAnsi="Times New Roman"/>
          <w:sz w:val="24"/>
          <w:szCs w:val="24"/>
        </w:rPr>
        <w:t xml:space="preserve">. </w:t>
      </w:r>
    </w:p>
    <w:p w:rsidR="003471DA" w:rsidRPr="00DF17E6" w:rsidRDefault="005C5A17" w:rsidP="00972D4A">
      <w:pPr>
        <w:spacing w:line="480" w:lineRule="auto"/>
        <w:ind w:firstLine="720"/>
        <w:rPr>
          <w:rFonts w:ascii="Times New Roman" w:hAnsi="Times New Roman"/>
          <w:sz w:val="24"/>
          <w:szCs w:val="24"/>
        </w:rPr>
      </w:pPr>
      <w:r>
        <w:rPr>
          <w:rFonts w:ascii="Times New Roman" w:hAnsi="Times New Roman"/>
          <w:sz w:val="24"/>
          <w:szCs w:val="24"/>
        </w:rPr>
        <w:t>We</w:t>
      </w:r>
      <w:r w:rsidR="003471DA">
        <w:rPr>
          <w:rFonts w:ascii="Times New Roman" w:hAnsi="Times New Roman"/>
          <w:sz w:val="24"/>
          <w:szCs w:val="24"/>
        </w:rPr>
        <w:t xml:space="preserve"> </w:t>
      </w:r>
      <w:r>
        <w:rPr>
          <w:rFonts w:ascii="Times New Roman" w:hAnsi="Times New Roman"/>
          <w:sz w:val="24"/>
          <w:szCs w:val="24"/>
        </w:rPr>
        <w:t>a</w:t>
      </w:r>
      <w:r w:rsidR="003471DA">
        <w:rPr>
          <w:rFonts w:ascii="Times New Roman" w:hAnsi="Times New Roman"/>
          <w:sz w:val="24"/>
          <w:szCs w:val="24"/>
        </w:rPr>
        <w:t xml:space="preserve">lso </w:t>
      </w:r>
      <w:r>
        <w:rPr>
          <w:rFonts w:ascii="Times New Roman" w:hAnsi="Times New Roman"/>
          <w:sz w:val="24"/>
          <w:szCs w:val="24"/>
        </w:rPr>
        <w:t>examined</w:t>
      </w:r>
      <w:r w:rsidR="003471DA">
        <w:rPr>
          <w:rFonts w:ascii="Times New Roman" w:hAnsi="Times New Roman"/>
          <w:sz w:val="24"/>
          <w:szCs w:val="24"/>
        </w:rPr>
        <w:t xml:space="preserve"> event-specific norms </w:t>
      </w:r>
      <w:r w:rsidR="00237F52">
        <w:rPr>
          <w:rFonts w:ascii="Times New Roman" w:hAnsi="Times New Roman"/>
          <w:sz w:val="24"/>
          <w:szCs w:val="24"/>
        </w:rPr>
        <w:t xml:space="preserve">as an outcome to determine whether they </w:t>
      </w:r>
      <w:r w:rsidR="003471DA">
        <w:rPr>
          <w:rFonts w:ascii="Times New Roman" w:hAnsi="Times New Roman"/>
          <w:sz w:val="24"/>
          <w:szCs w:val="24"/>
        </w:rPr>
        <w:t xml:space="preserve">varied across year, gender, and level of social anxiety. We hypothesized </w:t>
      </w:r>
      <w:r w:rsidR="00237F52">
        <w:rPr>
          <w:rFonts w:ascii="Times New Roman" w:hAnsi="Times New Roman"/>
          <w:sz w:val="24"/>
          <w:szCs w:val="24"/>
        </w:rPr>
        <w:t xml:space="preserve">that stronger perceived drinking norms would be evident among (a) men as compared to women and (b) </w:t>
      </w:r>
      <w:r w:rsidR="003471DA">
        <w:rPr>
          <w:rFonts w:ascii="Times New Roman" w:hAnsi="Times New Roman"/>
          <w:sz w:val="24"/>
          <w:szCs w:val="24"/>
        </w:rPr>
        <w:t xml:space="preserve">students high in social anxiety </w:t>
      </w:r>
      <w:r w:rsidR="00237F52">
        <w:rPr>
          <w:rFonts w:ascii="Times New Roman" w:hAnsi="Times New Roman"/>
          <w:sz w:val="24"/>
          <w:szCs w:val="24"/>
        </w:rPr>
        <w:t xml:space="preserve">as compared to those low in social anxiety. We also examined how these relationships </w:t>
      </w:r>
      <w:r w:rsidR="003471DA">
        <w:rPr>
          <w:rFonts w:ascii="Times New Roman" w:hAnsi="Times New Roman"/>
          <w:sz w:val="24"/>
          <w:szCs w:val="24"/>
        </w:rPr>
        <w:t>varied by year</w:t>
      </w:r>
      <w:r w:rsidR="00237F52">
        <w:rPr>
          <w:rFonts w:ascii="Times New Roman" w:hAnsi="Times New Roman"/>
          <w:sz w:val="24"/>
          <w:szCs w:val="24"/>
        </w:rPr>
        <w:t xml:space="preserve"> with no specific predictions for the same reasons stated above</w:t>
      </w:r>
      <w:r w:rsidR="003471DA">
        <w:rPr>
          <w:rFonts w:ascii="Times New Roman" w:hAnsi="Times New Roman"/>
          <w:sz w:val="24"/>
          <w:szCs w:val="24"/>
        </w:rPr>
        <w:t xml:space="preserve">.      </w:t>
      </w:r>
    </w:p>
    <w:p w:rsidR="003471DA" w:rsidRPr="00CD2FD6" w:rsidRDefault="003471DA" w:rsidP="003B5BB6">
      <w:pPr>
        <w:spacing w:line="480" w:lineRule="auto"/>
        <w:jc w:val="center"/>
        <w:rPr>
          <w:rFonts w:ascii="Times New Roman" w:hAnsi="Times New Roman"/>
          <w:sz w:val="24"/>
          <w:szCs w:val="24"/>
        </w:rPr>
      </w:pPr>
      <w:r w:rsidRPr="00CD2FD6">
        <w:rPr>
          <w:rFonts w:ascii="Times New Roman" w:hAnsi="Times New Roman"/>
          <w:sz w:val="24"/>
          <w:szCs w:val="24"/>
        </w:rPr>
        <w:t>Method</w:t>
      </w:r>
    </w:p>
    <w:p w:rsidR="003471DA" w:rsidRPr="00CD2FD6" w:rsidRDefault="003471DA" w:rsidP="003B5BB6">
      <w:pPr>
        <w:spacing w:line="480" w:lineRule="auto"/>
        <w:rPr>
          <w:rFonts w:ascii="Times New Roman" w:hAnsi="Times New Roman"/>
          <w:i/>
          <w:sz w:val="24"/>
          <w:szCs w:val="24"/>
        </w:rPr>
      </w:pPr>
      <w:r w:rsidRPr="00CD2FD6">
        <w:rPr>
          <w:rFonts w:ascii="Times New Roman" w:hAnsi="Times New Roman"/>
          <w:i/>
          <w:sz w:val="24"/>
          <w:szCs w:val="24"/>
        </w:rPr>
        <w:t>Participants</w:t>
      </w:r>
    </w:p>
    <w:p w:rsidR="003471DA" w:rsidRPr="00CD2FD6" w:rsidRDefault="003471DA" w:rsidP="002D44B5">
      <w:pPr>
        <w:spacing w:after="0" w:line="480" w:lineRule="auto"/>
        <w:rPr>
          <w:rFonts w:ascii="Times New Roman" w:hAnsi="Times New Roman"/>
          <w:sz w:val="24"/>
          <w:szCs w:val="24"/>
        </w:rPr>
      </w:pPr>
      <w:r w:rsidRPr="00CD2FD6">
        <w:rPr>
          <w:rFonts w:ascii="Times New Roman" w:hAnsi="Times New Roman"/>
          <w:sz w:val="24"/>
          <w:szCs w:val="24"/>
        </w:rPr>
        <w:lastRenderedPageBreak/>
        <w:tab/>
        <w:t>Participants were 574 college students (50% male) who were recruited from an Introductory Psychology subject pool at a large public northeastern university. At the beginning of the study, participants were mainly White (86%) and had a mean age of 18.77 (</w:t>
      </w:r>
      <w:r w:rsidRPr="00CD2FD6">
        <w:rPr>
          <w:rFonts w:ascii="Times New Roman" w:hAnsi="Times New Roman"/>
          <w:i/>
          <w:sz w:val="24"/>
          <w:szCs w:val="24"/>
        </w:rPr>
        <w:t>SD</w:t>
      </w:r>
      <w:r w:rsidRPr="00CD2FD6">
        <w:rPr>
          <w:rFonts w:ascii="Times New Roman" w:hAnsi="Times New Roman"/>
          <w:sz w:val="24"/>
          <w:szCs w:val="24"/>
        </w:rPr>
        <w:t xml:space="preserve"> = 1.08), with most being freshmen (57%) or sophomore students (34%). Participants were excluded if they did not participate in</w:t>
      </w:r>
      <w:r w:rsidR="00665B7B">
        <w:rPr>
          <w:rFonts w:ascii="Times New Roman" w:hAnsi="Times New Roman"/>
          <w:sz w:val="24"/>
          <w:szCs w:val="24"/>
        </w:rPr>
        <w:t xml:space="preserve"> any of the four years of</w:t>
      </w:r>
      <w:r w:rsidRPr="00CD2FD6">
        <w:rPr>
          <w:rFonts w:ascii="Times New Roman" w:hAnsi="Times New Roman"/>
          <w:sz w:val="24"/>
          <w:szCs w:val="24"/>
        </w:rPr>
        <w:t xml:space="preserve"> the daily diary phase or completed less than 15 days of the diary data </w:t>
      </w:r>
      <w:r w:rsidR="00665B7B">
        <w:rPr>
          <w:rFonts w:ascii="Times New Roman" w:hAnsi="Times New Roman"/>
          <w:sz w:val="24"/>
          <w:szCs w:val="24"/>
        </w:rPr>
        <w:t>during</w:t>
      </w:r>
      <w:r>
        <w:rPr>
          <w:rFonts w:ascii="Times New Roman" w:hAnsi="Times New Roman"/>
          <w:sz w:val="24"/>
          <w:szCs w:val="24"/>
        </w:rPr>
        <w:t xml:space="preserve"> </w:t>
      </w:r>
      <w:r w:rsidRPr="00CD2FD6">
        <w:rPr>
          <w:rFonts w:ascii="Times New Roman" w:hAnsi="Times New Roman"/>
          <w:sz w:val="24"/>
          <w:szCs w:val="24"/>
        </w:rPr>
        <w:t xml:space="preserve">all </w:t>
      </w:r>
      <w:r>
        <w:rPr>
          <w:rFonts w:ascii="Times New Roman" w:hAnsi="Times New Roman"/>
          <w:sz w:val="24"/>
          <w:szCs w:val="24"/>
        </w:rPr>
        <w:t xml:space="preserve">four </w:t>
      </w:r>
      <w:r w:rsidR="00665B7B">
        <w:rPr>
          <w:rFonts w:ascii="Times New Roman" w:hAnsi="Times New Roman"/>
          <w:sz w:val="24"/>
          <w:szCs w:val="24"/>
        </w:rPr>
        <w:t xml:space="preserve">of the </w:t>
      </w:r>
      <w:r w:rsidRPr="00CD2FD6">
        <w:rPr>
          <w:rFonts w:ascii="Times New Roman" w:hAnsi="Times New Roman"/>
          <w:sz w:val="24"/>
          <w:szCs w:val="24"/>
        </w:rPr>
        <w:t>years (34</w:t>
      </w:r>
      <w:r>
        <w:rPr>
          <w:rFonts w:ascii="Times New Roman" w:hAnsi="Times New Roman"/>
          <w:sz w:val="24"/>
          <w:szCs w:val="24"/>
        </w:rPr>
        <w:t xml:space="preserve"> excluded</w:t>
      </w:r>
      <w:r w:rsidRPr="00CD2FD6">
        <w:rPr>
          <w:rFonts w:ascii="Times New Roman" w:hAnsi="Times New Roman"/>
          <w:sz w:val="24"/>
          <w:szCs w:val="24"/>
        </w:rPr>
        <w:t>), did not report any alcohol use during the diary periods over all four years (13</w:t>
      </w:r>
      <w:r>
        <w:rPr>
          <w:rFonts w:ascii="Times New Roman" w:hAnsi="Times New Roman"/>
          <w:sz w:val="24"/>
          <w:szCs w:val="24"/>
        </w:rPr>
        <w:t xml:space="preserve"> more excluded)</w:t>
      </w:r>
      <w:r w:rsidRPr="00CD2FD6">
        <w:rPr>
          <w:rFonts w:ascii="Times New Roman" w:hAnsi="Times New Roman"/>
          <w:sz w:val="24"/>
          <w:szCs w:val="24"/>
        </w:rPr>
        <w:t>, or had incomplete data from the initial assessment (3</w:t>
      </w:r>
      <w:r>
        <w:rPr>
          <w:rFonts w:ascii="Times New Roman" w:hAnsi="Times New Roman"/>
          <w:sz w:val="24"/>
          <w:szCs w:val="24"/>
        </w:rPr>
        <w:t xml:space="preserve"> more excluded</w:t>
      </w:r>
      <w:r w:rsidRPr="00CD2FD6">
        <w:rPr>
          <w:rFonts w:ascii="Times New Roman" w:hAnsi="Times New Roman"/>
          <w:sz w:val="24"/>
          <w:szCs w:val="24"/>
        </w:rPr>
        <w:t xml:space="preserve">). </w:t>
      </w:r>
      <w:r>
        <w:rPr>
          <w:rFonts w:ascii="Times New Roman" w:hAnsi="Times New Roman"/>
          <w:sz w:val="24"/>
          <w:szCs w:val="24"/>
        </w:rPr>
        <w:t xml:space="preserve">Only data from years when participants were in college were analyzed, resulting in one additional participant being excluded. </w:t>
      </w:r>
      <w:r w:rsidRPr="00CD2FD6">
        <w:rPr>
          <w:rFonts w:ascii="Times New Roman" w:hAnsi="Times New Roman"/>
          <w:sz w:val="24"/>
          <w:szCs w:val="24"/>
        </w:rPr>
        <w:t>These exclusions left the final sample at 523, of whom 59% provided 4 years of diary data, 18% provided 3 years, 12% provided 2 years, and 11% provided 1 year.</w:t>
      </w:r>
      <w:r>
        <w:rPr>
          <w:rFonts w:ascii="Times New Roman" w:hAnsi="Times New Roman"/>
          <w:sz w:val="24"/>
          <w:szCs w:val="24"/>
        </w:rPr>
        <w:t xml:space="preserve"> </w:t>
      </w:r>
      <w:r w:rsidR="00665B7B">
        <w:rPr>
          <w:rFonts w:ascii="Times New Roman" w:hAnsi="Times New Roman"/>
          <w:sz w:val="24"/>
          <w:szCs w:val="24"/>
        </w:rPr>
        <w:t>T</w:t>
      </w:r>
      <w:r w:rsidR="00665B7B" w:rsidRPr="00FD04FE">
        <w:rPr>
          <w:rFonts w:ascii="Times New Roman" w:hAnsi="Times New Roman"/>
          <w:sz w:val="24"/>
          <w:szCs w:val="24"/>
        </w:rPr>
        <w:t xml:space="preserve">his final sample </w:t>
      </w:r>
      <w:r w:rsidR="002D3BD8" w:rsidRPr="00FD04FE">
        <w:rPr>
          <w:rFonts w:ascii="Times New Roman" w:hAnsi="Times New Roman"/>
          <w:sz w:val="24"/>
          <w:szCs w:val="24"/>
        </w:rPr>
        <w:t>include</w:t>
      </w:r>
      <w:r w:rsidR="002D3BD8">
        <w:rPr>
          <w:rFonts w:ascii="Times New Roman" w:hAnsi="Times New Roman"/>
          <w:sz w:val="24"/>
          <w:szCs w:val="24"/>
        </w:rPr>
        <w:t>d</w:t>
      </w:r>
      <w:r w:rsidR="002D3BD8" w:rsidRPr="00FD04FE">
        <w:rPr>
          <w:rFonts w:ascii="Times New Roman" w:hAnsi="Times New Roman"/>
          <w:sz w:val="24"/>
          <w:szCs w:val="24"/>
        </w:rPr>
        <w:t xml:space="preserve"> </w:t>
      </w:r>
      <w:r w:rsidR="00665B7B" w:rsidRPr="00FD04FE">
        <w:rPr>
          <w:rFonts w:ascii="Times New Roman" w:hAnsi="Times New Roman"/>
          <w:sz w:val="24"/>
          <w:szCs w:val="24"/>
        </w:rPr>
        <w:t xml:space="preserve">participants who had at least 1 year of </w:t>
      </w:r>
      <w:r w:rsidR="00E532E7">
        <w:rPr>
          <w:rFonts w:ascii="Times New Roman" w:hAnsi="Times New Roman"/>
          <w:sz w:val="24"/>
          <w:szCs w:val="24"/>
        </w:rPr>
        <w:t xml:space="preserve">acceptable </w:t>
      </w:r>
      <w:r w:rsidR="00665B7B" w:rsidRPr="00FD04FE">
        <w:rPr>
          <w:rFonts w:ascii="Times New Roman" w:hAnsi="Times New Roman"/>
          <w:sz w:val="24"/>
          <w:szCs w:val="24"/>
        </w:rPr>
        <w:t>daily data, with most having all four years</w:t>
      </w:r>
      <w:r w:rsidR="00665B7B">
        <w:rPr>
          <w:rFonts w:ascii="Times New Roman" w:hAnsi="Times New Roman"/>
          <w:sz w:val="24"/>
          <w:szCs w:val="24"/>
        </w:rPr>
        <w:t>; therefore, participants were excluded only if they had no diary data from any year</w:t>
      </w:r>
      <w:r w:rsidR="00E532E7">
        <w:rPr>
          <w:rFonts w:ascii="Times New Roman" w:hAnsi="Times New Roman"/>
          <w:sz w:val="24"/>
          <w:szCs w:val="24"/>
        </w:rPr>
        <w:t xml:space="preserve"> or completed less than 15 days of diary data each year</w:t>
      </w:r>
      <w:r w:rsidR="00665B7B">
        <w:rPr>
          <w:rFonts w:ascii="Times New Roman" w:hAnsi="Times New Roman"/>
          <w:sz w:val="24"/>
          <w:szCs w:val="24"/>
        </w:rPr>
        <w:t>.</w:t>
      </w:r>
      <w:r w:rsidR="009A796D">
        <w:rPr>
          <w:rFonts w:ascii="Times New Roman" w:hAnsi="Times New Roman"/>
          <w:sz w:val="24"/>
          <w:szCs w:val="24"/>
        </w:rPr>
        <w:t xml:space="preserve"> </w:t>
      </w:r>
      <w:r w:rsidR="009A796D" w:rsidRPr="009A796D">
        <w:rPr>
          <w:rFonts w:ascii="Times New Roman" w:hAnsi="Times New Roman"/>
          <w:sz w:val="24"/>
          <w:szCs w:val="24"/>
        </w:rPr>
        <w:t>We used all available waves of data</w:t>
      </w:r>
      <w:r w:rsidR="009A796D">
        <w:rPr>
          <w:rFonts w:ascii="Times New Roman" w:hAnsi="Times New Roman"/>
          <w:sz w:val="24"/>
          <w:szCs w:val="24"/>
        </w:rPr>
        <w:t xml:space="preserve"> that met the minimum criteria (</w:t>
      </w:r>
      <w:r w:rsidR="009A796D" w:rsidRPr="009A796D">
        <w:rPr>
          <w:rFonts w:ascii="Times New Roman" w:hAnsi="Times New Roman"/>
          <w:sz w:val="24"/>
          <w:szCs w:val="24"/>
        </w:rPr>
        <w:t>completing at least 15 daily diaries per year) rather than completely excluding participants with any missing data as this is consistent with recommendations</w:t>
      </w:r>
      <w:r w:rsidR="009A796D">
        <w:rPr>
          <w:rFonts w:ascii="Times New Roman" w:hAnsi="Times New Roman"/>
          <w:sz w:val="24"/>
          <w:szCs w:val="24"/>
        </w:rPr>
        <w:t xml:space="preserve"> </w:t>
      </w:r>
      <w:r w:rsidR="009A796D" w:rsidRPr="009A796D">
        <w:rPr>
          <w:rFonts w:ascii="Times New Roman" w:hAnsi="Times New Roman"/>
          <w:sz w:val="24"/>
          <w:szCs w:val="24"/>
        </w:rPr>
        <w:t>for estimating effects using maximum likelihood estimation and provides a more complete pic</w:t>
      </w:r>
      <w:r w:rsidR="009A796D">
        <w:rPr>
          <w:rFonts w:ascii="Times New Roman" w:hAnsi="Times New Roman"/>
          <w:sz w:val="24"/>
          <w:szCs w:val="24"/>
        </w:rPr>
        <w:t xml:space="preserve">ture of the results (Singer </w:t>
      </w:r>
      <w:r w:rsidR="000C655F">
        <w:rPr>
          <w:rFonts w:ascii="Times New Roman" w:hAnsi="Times New Roman"/>
          <w:sz w:val="24"/>
          <w:szCs w:val="24"/>
        </w:rPr>
        <w:t>and</w:t>
      </w:r>
      <w:r w:rsidR="009A796D">
        <w:rPr>
          <w:rFonts w:ascii="Times New Roman" w:hAnsi="Times New Roman"/>
          <w:sz w:val="24"/>
          <w:szCs w:val="24"/>
        </w:rPr>
        <w:t xml:space="preserve"> Willet, 2003). </w:t>
      </w:r>
      <w:r w:rsidRPr="00CD2FD6">
        <w:rPr>
          <w:rFonts w:ascii="Times New Roman" w:hAnsi="Times New Roman"/>
          <w:sz w:val="24"/>
          <w:szCs w:val="24"/>
        </w:rPr>
        <w:t xml:space="preserve">There were no differences between the excluded participants and the final sample in age, social anxiety, </w:t>
      </w:r>
      <w:r w:rsidR="005C55D3">
        <w:rPr>
          <w:rFonts w:ascii="Times New Roman" w:hAnsi="Times New Roman"/>
          <w:sz w:val="24"/>
          <w:szCs w:val="24"/>
        </w:rPr>
        <w:t xml:space="preserve">average daily drinking, </w:t>
      </w:r>
      <w:r w:rsidRPr="00CD2FD6">
        <w:rPr>
          <w:rFonts w:ascii="Times New Roman" w:hAnsi="Times New Roman"/>
          <w:sz w:val="24"/>
          <w:szCs w:val="24"/>
        </w:rPr>
        <w:t>class year, full/part-time status, or ethnicity. The two groups did differ on gender (</w:t>
      </w:r>
      <w:r w:rsidRPr="00CD2FD6">
        <w:rPr>
          <w:rFonts w:ascii="Times New Roman" w:hAnsi="Times New Roman"/>
          <w:i/>
          <w:sz w:val="24"/>
          <w:szCs w:val="24"/>
        </w:rPr>
        <w:t>χ</w:t>
      </w:r>
      <w:r w:rsidRPr="00CD2FD6">
        <w:rPr>
          <w:rFonts w:ascii="Times New Roman" w:hAnsi="Times New Roman"/>
          <w:i/>
          <w:sz w:val="24"/>
          <w:szCs w:val="24"/>
          <w:vertAlign w:val="superscript"/>
        </w:rPr>
        <w:t>2</w:t>
      </w:r>
      <w:r w:rsidRPr="00CD2FD6">
        <w:rPr>
          <w:rFonts w:ascii="Times New Roman" w:hAnsi="Times New Roman"/>
          <w:sz w:val="24"/>
          <w:szCs w:val="24"/>
        </w:rPr>
        <w:t xml:space="preserve">(1) = 4.73, </w:t>
      </w:r>
      <w:r w:rsidRPr="00CD2FD6">
        <w:rPr>
          <w:rFonts w:ascii="Times New Roman" w:hAnsi="Times New Roman"/>
          <w:i/>
          <w:sz w:val="24"/>
          <w:szCs w:val="24"/>
        </w:rPr>
        <w:t>p</w:t>
      </w:r>
      <w:r w:rsidRPr="00CD2FD6">
        <w:rPr>
          <w:rFonts w:ascii="Times New Roman" w:hAnsi="Times New Roman"/>
          <w:sz w:val="24"/>
          <w:szCs w:val="24"/>
        </w:rPr>
        <w:t xml:space="preserve"> = .03), such that the excluded group had more men (65%) than women.</w:t>
      </w:r>
      <w:r w:rsidR="00DD4564">
        <w:rPr>
          <w:rFonts w:ascii="Times New Roman" w:hAnsi="Times New Roman"/>
          <w:sz w:val="24"/>
          <w:szCs w:val="24"/>
        </w:rPr>
        <w:t xml:space="preserve"> </w:t>
      </w:r>
      <w:r w:rsidR="005F63E3">
        <w:rPr>
          <w:rFonts w:ascii="Times New Roman" w:hAnsi="Times New Roman"/>
          <w:sz w:val="24"/>
          <w:szCs w:val="24"/>
        </w:rPr>
        <w:t xml:space="preserve">This research was conducted with permission from the University of Connecticut Institutional Review Board. </w:t>
      </w:r>
      <w:r w:rsidRPr="00CD2FD6">
        <w:rPr>
          <w:rFonts w:ascii="Times New Roman" w:hAnsi="Times New Roman"/>
          <w:sz w:val="24"/>
          <w:szCs w:val="24"/>
        </w:rPr>
        <w:t xml:space="preserve">  </w:t>
      </w:r>
    </w:p>
    <w:p w:rsidR="003471DA" w:rsidRPr="00CD2FD6" w:rsidRDefault="003471DA" w:rsidP="00020947">
      <w:pPr>
        <w:spacing w:line="480" w:lineRule="auto"/>
        <w:rPr>
          <w:rFonts w:ascii="Times New Roman" w:hAnsi="Times New Roman"/>
          <w:i/>
          <w:sz w:val="24"/>
          <w:szCs w:val="24"/>
        </w:rPr>
      </w:pPr>
      <w:r w:rsidRPr="00CD2FD6">
        <w:rPr>
          <w:rFonts w:ascii="Times New Roman" w:hAnsi="Times New Roman"/>
          <w:i/>
          <w:sz w:val="24"/>
          <w:szCs w:val="24"/>
        </w:rPr>
        <w:t>Procedure</w:t>
      </w:r>
    </w:p>
    <w:p w:rsidR="003471DA" w:rsidRPr="00CD2FD6" w:rsidRDefault="003471DA" w:rsidP="00020947">
      <w:pPr>
        <w:spacing w:line="480" w:lineRule="auto"/>
        <w:rPr>
          <w:rFonts w:ascii="Times New Roman" w:hAnsi="Times New Roman"/>
          <w:sz w:val="24"/>
          <w:szCs w:val="24"/>
        </w:rPr>
      </w:pPr>
      <w:r w:rsidRPr="00CD2FD6">
        <w:rPr>
          <w:rFonts w:ascii="Times New Roman" w:hAnsi="Times New Roman"/>
          <w:i/>
          <w:sz w:val="24"/>
          <w:szCs w:val="24"/>
        </w:rPr>
        <w:lastRenderedPageBreak/>
        <w:tab/>
      </w:r>
      <w:r w:rsidRPr="00CD2FD6">
        <w:rPr>
          <w:rFonts w:ascii="Times New Roman" w:hAnsi="Times New Roman"/>
          <w:sz w:val="24"/>
          <w:szCs w:val="24"/>
        </w:rPr>
        <w:t xml:space="preserve">As part of a </w:t>
      </w:r>
      <w:r>
        <w:rPr>
          <w:rFonts w:ascii="Times New Roman" w:hAnsi="Times New Roman"/>
          <w:sz w:val="24"/>
          <w:szCs w:val="24"/>
        </w:rPr>
        <w:t xml:space="preserve">larger </w:t>
      </w:r>
      <w:r w:rsidRPr="00CD2FD6">
        <w:rPr>
          <w:rFonts w:ascii="Times New Roman" w:hAnsi="Times New Roman"/>
          <w:sz w:val="24"/>
          <w:szCs w:val="24"/>
        </w:rPr>
        <w:t xml:space="preserve">longitudinal study of daily experiences and health, participants completed a baseline survey, followed by a 30-day daily diary each year for </w:t>
      </w:r>
      <w:r>
        <w:rPr>
          <w:rFonts w:ascii="Times New Roman" w:hAnsi="Times New Roman"/>
          <w:sz w:val="24"/>
          <w:szCs w:val="24"/>
        </w:rPr>
        <w:t>up to the</w:t>
      </w:r>
      <w:r w:rsidRPr="00CD2FD6">
        <w:rPr>
          <w:rFonts w:ascii="Times New Roman" w:hAnsi="Times New Roman"/>
          <w:sz w:val="24"/>
          <w:szCs w:val="24"/>
        </w:rPr>
        <w:t xml:space="preserve"> four study years. Both surveys were completed on a secure Web site. Participants completed the baseline survey, and then approximately two weeks later, began completing the daily portion of the study which took about 5 </w:t>
      </w:r>
      <w:r w:rsidRPr="00900114">
        <w:rPr>
          <w:rFonts w:ascii="Times New Roman" w:hAnsi="Times New Roman"/>
          <w:sz w:val="24"/>
          <w:szCs w:val="24"/>
        </w:rPr>
        <w:t>minutes to complete.</w:t>
      </w:r>
      <w:r w:rsidR="00900114" w:rsidRPr="00900114">
        <w:rPr>
          <w:rFonts w:ascii="Times New Roman" w:hAnsi="Times New Roman"/>
          <w:sz w:val="24"/>
          <w:szCs w:val="24"/>
        </w:rPr>
        <w:t xml:space="preserve"> Each year, data were collected approximately one month into the start the semester</w:t>
      </w:r>
      <w:r w:rsidR="000C6455">
        <w:rPr>
          <w:rFonts w:ascii="Times New Roman" w:hAnsi="Times New Roman"/>
          <w:sz w:val="24"/>
          <w:szCs w:val="24"/>
        </w:rPr>
        <w:t>, with half of the sample completing the diary every fall semester and half every spring semester</w:t>
      </w:r>
      <w:r w:rsidR="00900114" w:rsidRPr="00900114">
        <w:rPr>
          <w:rFonts w:ascii="Times New Roman" w:hAnsi="Times New Roman"/>
          <w:sz w:val="24"/>
          <w:szCs w:val="24"/>
        </w:rPr>
        <w:t>.</w:t>
      </w:r>
      <w:r w:rsidR="000C6455">
        <w:rPr>
          <w:rFonts w:ascii="Times New Roman" w:hAnsi="Times New Roman"/>
          <w:sz w:val="24"/>
          <w:szCs w:val="24"/>
        </w:rPr>
        <w:t xml:space="preserve"> Participants completed the diary during the same semester each year.</w:t>
      </w:r>
      <w:r w:rsidR="00900114" w:rsidRPr="00900114">
        <w:rPr>
          <w:rFonts w:ascii="Times New Roman" w:hAnsi="Times New Roman"/>
          <w:sz w:val="24"/>
          <w:szCs w:val="24"/>
        </w:rPr>
        <w:t xml:space="preserve"> </w:t>
      </w:r>
      <w:r w:rsidRPr="00900114">
        <w:rPr>
          <w:rFonts w:ascii="Times New Roman" w:hAnsi="Times New Roman"/>
          <w:sz w:val="24"/>
          <w:szCs w:val="24"/>
        </w:rPr>
        <w:t>They</w:t>
      </w:r>
      <w:r w:rsidRPr="00CD2FD6">
        <w:rPr>
          <w:rFonts w:ascii="Times New Roman" w:hAnsi="Times New Roman"/>
          <w:sz w:val="24"/>
          <w:szCs w:val="24"/>
        </w:rPr>
        <w:t xml:space="preserve"> completed the daily survey between 2:30pm and 7</w:t>
      </w:r>
      <w:r w:rsidR="00B14790">
        <w:rPr>
          <w:rFonts w:ascii="Times New Roman" w:hAnsi="Times New Roman"/>
          <w:sz w:val="24"/>
          <w:szCs w:val="24"/>
        </w:rPr>
        <w:t>:00</w:t>
      </w:r>
      <w:r w:rsidRPr="00CD2FD6">
        <w:rPr>
          <w:rFonts w:ascii="Times New Roman" w:hAnsi="Times New Roman"/>
          <w:sz w:val="24"/>
          <w:szCs w:val="24"/>
        </w:rPr>
        <w:t>pm each day to reduce variation in reporting times and to coincide with the end of the school day. Participants received course credit and a monetary incentive for participating in the study. Participants complied with the daily diary protoco</w:t>
      </w:r>
      <w:r w:rsidR="00900114">
        <w:rPr>
          <w:rFonts w:ascii="Times New Roman" w:hAnsi="Times New Roman"/>
          <w:sz w:val="24"/>
          <w:szCs w:val="24"/>
        </w:rPr>
        <w:t xml:space="preserve">l at acceptable levels each year. Out of all the possible diary days participants could have completed </w:t>
      </w:r>
      <w:r w:rsidR="00C04C7E">
        <w:rPr>
          <w:rFonts w:ascii="Times New Roman" w:hAnsi="Times New Roman"/>
          <w:sz w:val="24"/>
          <w:szCs w:val="24"/>
        </w:rPr>
        <w:t>(i.e.</w:t>
      </w:r>
      <w:r w:rsidR="00900114">
        <w:rPr>
          <w:rFonts w:ascii="Times New Roman" w:hAnsi="Times New Roman"/>
          <w:sz w:val="24"/>
          <w:szCs w:val="24"/>
        </w:rPr>
        <w:t xml:space="preserve">, each participant had 30 potential diary days per year) each year, they completed the following: </w:t>
      </w:r>
      <w:r w:rsidRPr="00CD2FD6">
        <w:rPr>
          <w:rFonts w:ascii="Times New Roman" w:hAnsi="Times New Roman"/>
          <w:sz w:val="24"/>
          <w:szCs w:val="24"/>
        </w:rPr>
        <w:t>Year 1 = 84%, Year 2 = 8</w:t>
      </w:r>
      <w:r w:rsidR="00900114">
        <w:rPr>
          <w:rFonts w:ascii="Times New Roman" w:hAnsi="Times New Roman"/>
          <w:sz w:val="24"/>
          <w:szCs w:val="24"/>
        </w:rPr>
        <w:t>3%, Year 3 = 86%, Year 4 = 84%.</w:t>
      </w:r>
    </w:p>
    <w:p w:rsidR="003471DA" w:rsidRPr="00CD2FD6" w:rsidRDefault="003471DA" w:rsidP="00020947">
      <w:pPr>
        <w:spacing w:line="480" w:lineRule="auto"/>
        <w:rPr>
          <w:rFonts w:ascii="Times New Roman" w:hAnsi="Times New Roman"/>
          <w:i/>
          <w:sz w:val="24"/>
          <w:szCs w:val="24"/>
        </w:rPr>
      </w:pPr>
      <w:r w:rsidRPr="00CD2FD6">
        <w:rPr>
          <w:rFonts w:ascii="Times New Roman" w:hAnsi="Times New Roman"/>
          <w:i/>
          <w:sz w:val="24"/>
          <w:szCs w:val="24"/>
        </w:rPr>
        <w:t>Measures</w:t>
      </w:r>
    </w:p>
    <w:p w:rsidR="0056372D" w:rsidRDefault="003471DA" w:rsidP="006E1583">
      <w:pPr>
        <w:spacing w:line="480" w:lineRule="auto"/>
        <w:ind w:firstLine="720"/>
        <w:rPr>
          <w:rFonts w:ascii="Times New Roman" w:hAnsi="Times New Roman"/>
          <w:sz w:val="24"/>
          <w:szCs w:val="24"/>
        </w:rPr>
      </w:pPr>
      <w:r w:rsidRPr="00CD2FD6">
        <w:rPr>
          <w:rFonts w:ascii="Times New Roman" w:hAnsi="Times New Roman"/>
          <w:i/>
          <w:sz w:val="24"/>
          <w:szCs w:val="24"/>
        </w:rPr>
        <w:t>Baseline survey</w:t>
      </w:r>
      <w:r w:rsidRPr="00CD2FD6">
        <w:rPr>
          <w:rFonts w:ascii="Times New Roman" w:hAnsi="Times New Roman"/>
          <w:sz w:val="24"/>
          <w:szCs w:val="24"/>
        </w:rPr>
        <w:t>. During the baseline assessment</w:t>
      </w:r>
      <w:r w:rsidR="001D4998">
        <w:rPr>
          <w:rFonts w:ascii="Times New Roman" w:hAnsi="Times New Roman"/>
          <w:sz w:val="24"/>
          <w:szCs w:val="24"/>
        </w:rPr>
        <w:t xml:space="preserve"> each year</w:t>
      </w:r>
      <w:r w:rsidRPr="00CD2FD6">
        <w:rPr>
          <w:rFonts w:ascii="Times New Roman" w:hAnsi="Times New Roman"/>
          <w:i/>
          <w:sz w:val="24"/>
          <w:szCs w:val="24"/>
        </w:rPr>
        <w:t xml:space="preserve">, </w:t>
      </w:r>
      <w:r w:rsidRPr="00CD2FD6">
        <w:rPr>
          <w:rFonts w:ascii="Times New Roman" w:hAnsi="Times New Roman"/>
          <w:sz w:val="24"/>
          <w:szCs w:val="24"/>
        </w:rPr>
        <w:t>in addition to demographic questio</w:t>
      </w:r>
      <w:r>
        <w:rPr>
          <w:rFonts w:ascii="Times New Roman" w:hAnsi="Times New Roman"/>
          <w:sz w:val="24"/>
          <w:szCs w:val="24"/>
        </w:rPr>
        <w:t>ns, participants completed the Social A</w:t>
      </w:r>
      <w:r w:rsidRPr="00CD2FD6">
        <w:rPr>
          <w:rFonts w:ascii="Times New Roman" w:hAnsi="Times New Roman"/>
          <w:sz w:val="24"/>
          <w:szCs w:val="24"/>
        </w:rPr>
        <w:t xml:space="preserve">nxiety </w:t>
      </w:r>
      <w:r>
        <w:rPr>
          <w:rFonts w:ascii="Times New Roman" w:hAnsi="Times New Roman"/>
          <w:sz w:val="24"/>
          <w:szCs w:val="24"/>
        </w:rPr>
        <w:t xml:space="preserve">(SA) </w:t>
      </w:r>
      <w:r w:rsidRPr="00CD2FD6">
        <w:rPr>
          <w:rFonts w:ascii="Times New Roman" w:hAnsi="Times New Roman"/>
          <w:sz w:val="24"/>
          <w:szCs w:val="24"/>
        </w:rPr>
        <w:t>subscale of the Self-Consciousness Scale</w:t>
      </w:r>
      <w:r>
        <w:rPr>
          <w:rFonts w:ascii="Times New Roman" w:hAnsi="Times New Roman"/>
          <w:sz w:val="24"/>
          <w:szCs w:val="24"/>
        </w:rPr>
        <w:t xml:space="preserve"> </w:t>
      </w:r>
      <w:r w:rsidR="00821394">
        <w:rPr>
          <w:rFonts w:ascii="Times New Roman" w:hAnsi="Times New Roman"/>
          <w:sz w:val="24"/>
          <w:szCs w:val="24"/>
        </w:rPr>
        <w:t>(Fenigstein et al.</w:t>
      </w:r>
      <w:r w:rsidRPr="00CD2FD6">
        <w:rPr>
          <w:rFonts w:ascii="Times New Roman" w:hAnsi="Times New Roman"/>
          <w:sz w:val="24"/>
          <w:szCs w:val="24"/>
        </w:rPr>
        <w:t>, 1975). This scale measures the extent to which participants are fearf</w:t>
      </w:r>
      <w:r>
        <w:rPr>
          <w:rFonts w:ascii="Times New Roman" w:hAnsi="Times New Roman"/>
          <w:sz w:val="24"/>
          <w:szCs w:val="24"/>
        </w:rPr>
        <w:t>ul of being evaluated by others</w:t>
      </w:r>
      <w:r w:rsidRPr="00CD2FD6">
        <w:rPr>
          <w:rFonts w:ascii="Times New Roman" w:hAnsi="Times New Roman"/>
          <w:sz w:val="24"/>
          <w:szCs w:val="24"/>
        </w:rPr>
        <w:t xml:space="preserve"> and contains 6-items using a 7-point Likert scale </w:t>
      </w:r>
      <w:r>
        <w:rPr>
          <w:rFonts w:ascii="Times New Roman" w:hAnsi="Times New Roman"/>
          <w:sz w:val="24"/>
          <w:szCs w:val="24"/>
        </w:rPr>
        <w:t xml:space="preserve">ranging from </w:t>
      </w:r>
      <w:r w:rsidRPr="00CD2FD6">
        <w:rPr>
          <w:rFonts w:ascii="Times New Roman" w:hAnsi="Times New Roman"/>
          <w:sz w:val="24"/>
          <w:szCs w:val="24"/>
        </w:rPr>
        <w:t xml:space="preserve">1 = </w:t>
      </w:r>
      <w:r w:rsidRPr="00CD2FD6">
        <w:rPr>
          <w:rFonts w:ascii="Times New Roman" w:hAnsi="Times New Roman"/>
          <w:i/>
          <w:sz w:val="24"/>
          <w:szCs w:val="24"/>
        </w:rPr>
        <w:t>strongly disagree</w:t>
      </w:r>
      <w:r w:rsidRPr="00CD2FD6">
        <w:rPr>
          <w:rFonts w:ascii="Times New Roman" w:hAnsi="Times New Roman"/>
          <w:sz w:val="24"/>
          <w:szCs w:val="24"/>
        </w:rPr>
        <w:t>,</w:t>
      </w:r>
      <w:r>
        <w:rPr>
          <w:rFonts w:ascii="Times New Roman" w:hAnsi="Times New Roman"/>
          <w:sz w:val="24"/>
          <w:szCs w:val="24"/>
        </w:rPr>
        <w:t xml:space="preserve"> to</w:t>
      </w:r>
      <w:r w:rsidRPr="00CD2FD6">
        <w:rPr>
          <w:rFonts w:ascii="Times New Roman" w:hAnsi="Times New Roman"/>
          <w:sz w:val="24"/>
          <w:szCs w:val="24"/>
        </w:rPr>
        <w:t xml:space="preserve"> 7 = </w:t>
      </w:r>
      <w:r w:rsidRPr="00CD2FD6">
        <w:rPr>
          <w:rFonts w:ascii="Times New Roman" w:hAnsi="Times New Roman"/>
          <w:i/>
          <w:sz w:val="24"/>
          <w:szCs w:val="24"/>
        </w:rPr>
        <w:t>strongly agre</w:t>
      </w:r>
      <w:r w:rsidRPr="00E77F1E">
        <w:rPr>
          <w:rFonts w:ascii="Times New Roman" w:hAnsi="Times New Roman"/>
          <w:i/>
          <w:sz w:val="24"/>
          <w:szCs w:val="24"/>
        </w:rPr>
        <w:t>e</w:t>
      </w:r>
      <w:r w:rsidRPr="00CD2FD6">
        <w:rPr>
          <w:rFonts w:ascii="Times New Roman" w:hAnsi="Times New Roman"/>
          <w:sz w:val="24"/>
          <w:szCs w:val="24"/>
        </w:rPr>
        <w:t xml:space="preserve"> </w:t>
      </w:r>
      <w:r>
        <w:rPr>
          <w:rFonts w:ascii="Times New Roman" w:hAnsi="Times New Roman"/>
          <w:sz w:val="24"/>
          <w:szCs w:val="24"/>
        </w:rPr>
        <w:t>(</w:t>
      </w:r>
      <w:r w:rsidRPr="00CD2FD6">
        <w:rPr>
          <w:rFonts w:ascii="Times New Roman" w:hAnsi="Times New Roman"/>
          <w:sz w:val="24"/>
          <w:szCs w:val="24"/>
        </w:rPr>
        <w:t xml:space="preserve">e.g., </w:t>
      </w:r>
      <w:r>
        <w:rPr>
          <w:rFonts w:ascii="Times New Roman" w:hAnsi="Times New Roman"/>
          <w:sz w:val="24"/>
          <w:szCs w:val="24"/>
        </w:rPr>
        <w:t>“</w:t>
      </w:r>
      <w:r w:rsidRPr="00E77F1E">
        <w:rPr>
          <w:rFonts w:ascii="Times New Roman" w:hAnsi="Times New Roman"/>
          <w:i/>
          <w:sz w:val="24"/>
          <w:szCs w:val="24"/>
        </w:rPr>
        <w:t>It takes me time to overcome my shyness in new situations</w:t>
      </w:r>
      <w:r>
        <w:rPr>
          <w:rFonts w:ascii="Times New Roman" w:hAnsi="Times New Roman"/>
          <w:sz w:val="24"/>
          <w:szCs w:val="24"/>
        </w:rPr>
        <w:t xml:space="preserve">”). Scores were </w:t>
      </w:r>
      <w:r w:rsidRPr="00CD2FD6">
        <w:rPr>
          <w:rFonts w:ascii="Times New Roman" w:hAnsi="Times New Roman"/>
          <w:sz w:val="24"/>
          <w:szCs w:val="24"/>
        </w:rPr>
        <w:t>summed</w:t>
      </w:r>
      <w:r>
        <w:rPr>
          <w:rFonts w:ascii="Times New Roman" w:hAnsi="Times New Roman"/>
          <w:sz w:val="24"/>
          <w:szCs w:val="24"/>
        </w:rPr>
        <w:t xml:space="preserve"> </w:t>
      </w:r>
      <w:r w:rsidRPr="00CD2FD6">
        <w:rPr>
          <w:rFonts w:ascii="Times New Roman" w:hAnsi="Times New Roman"/>
          <w:sz w:val="24"/>
          <w:szCs w:val="24"/>
        </w:rPr>
        <w:t>(Cronbach α = .82</w:t>
      </w:r>
      <w:r>
        <w:rPr>
          <w:rFonts w:ascii="Times New Roman" w:hAnsi="Times New Roman"/>
          <w:sz w:val="24"/>
          <w:szCs w:val="24"/>
        </w:rPr>
        <w:t xml:space="preserve">) and </w:t>
      </w:r>
      <w:r w:rsidRPr="00CD2FD6">
        <w:rPr>
          <w:rFonts w:ascii="Times New Roman" w:hAnsi="Times New Roman"/>
          <w:sz w:val="24"/>
          <w:szCs w:val="24"/>
        </w:rPr>
        <w:t xml:space="preserve">ranged from 8 </w:t>
      </w:r>
      <w:r>
        <w:rPr>
          <w:rFonts w:ascii="Times New Roman" w:hAnsi="Times New Roman"/>
          <w:sz w:val="24"/>
          <w:szCs w:val="24"/>
        </w:rPr>
        <w:t>–</w:t>
      </w:r>
      <w:r w:rsidRPr="00CD2FD6">
        <w:rPr>
          <w:rFonts w:ascii="Times New Roman" w:hAnsi="Times New Roman"/>
          <w:sz w:val="24"/>
          <w:szCs w:val="24"/>
        </w:rPr>
        <w:t xml:space="preserve"> 41</w:t>
      </w:r>
      <w:r>
        <w:rPr>
          <w:rFonts w:ascii="Times New Roman" w:hAnsi="Times New Roman"/>
          <w:sz w:val="24"/>
          <w:szCs w:val="24"/>
        </w:rPr>
        <w:t xml:space="preserve"> (</w:t>
      </w:r>
      <w:r w:rsidRPr="00CD2FD6">
        <w:rPr>
          <w:rFonts w:ascii="Times New Roman" w:hAnsi="Times New Roman"/>
          <w:i/>
          <w:sz w:val="24"/>
          <w:szCs w:val="24"/>
        </w:rPr>
        <w:t>M</w:t>
      </w:r>
      <w:r w:rsidRPr="00CD2FD6">
        <w:rPr>
          <w:rFonts w:ascii="Times New Roman" w:hAnsi="Times New Roman"/>
          <w:sz w:val="24"/>
          <w:szCs w:val="24"/>
        </w:rPr>
        <w:t xml:space="preserve"> = 23.28, </w:t>
      </w:r>
      <w:r w:rsidRPr="00CD2FD6">
        <w:rPr>
          <w:rFonts w:ascii="Times New Roman" w:hAnsi="Times New Roman"/>
          <w:i/>
          <w:sz w:val="24"/>
          <w:szCs w:val="24"/>
        </w:rPr>
        <w:t>SD</w:t>
      </w:r>
      <w:r>
        <w:rPr>
          <w:rFonts w:ascii="Times New Roman" w:hAnsi="Times New Roman"/>
          <w:sz w:val="24"/>
          <w:szCs w:val="24"/>
        </w:rPr>
        <w:t xml:space="preserve"> = 6.30).</w:t>
      </w:r>
      <w:r w:rsidR="0056372D">
        <w:rPr>
          <w:rFonts w:ascii="Times New Roman" w:hAnsi="Times New Roman"/>
          <w:sz w:val="24"/>
          <w:szCs w:val="24"/>
        </w:rPr>
        <w:t xml:space="preserve"> </w:t>
      </w:r>
      <w:r w:rsidR="001D4998" w:rsidRPr="0056372D">
        <w:rPr>
          <w:rFonts w:ascii="Times New Roman" w:hAnsi="Times New Roman"/>
          <w:sz w:val="24"/>
          <w:szCs w:val="24"/>
        </w:rPr>
        <w:t>T</w:t>
      </w:r>
      <w:r w:rsidR="006E1583" w:rsidRPr="0056372D">
        <w:rPr>
          <w:rFonts w:ascii="Times New Roman" w:hAnsi="Times New Roman"/>
          <w:sz w:val="24"/>
          <w:szCs w:val="24"/>
        </w:rPr>
        <w:t xml:space="preserve">he </w:t>
      </w:r>
      <w:r w:rsidR="001D4998" w:rsidRPr="0056372D">
        <w:rPr>
          <w:rFonts w:ascii="Times New Roman" w:hAnsi="Times New Roman"/>
          <w:sz w:val="24"/>
          <w:szCs w:val="24"/>
        </w:rPr>
        <w:t xml:space="preserve">SA </w:t>
      </w:r>
      <w:r w:rsidR="006E1583" w:rsidRPr="0056372D">
        <w:rPr>
          <w:rFonts w:ascii="Times New Roman" w:hAnsi="Times New Roman"/>
          <w:sz w:val="24"/>
          <w:szCs w:val="24"/>
        </w:rPr>
        <w:t>scores varied very little from year to year</w:t>
      </w:r>
      <w:r w:rsidR="0056372D" w:rsidRPr="0056372D">
        <w:rPr>
          <w:rFonts w:ascii="Times New Roman" w:hAnsi="Times New Roman"/>
          <w:sz w:val="24"/>
          <w:szCs w:val="24"/>
        </w:rPr>
        <w:t xml:space="preserve"> and additional analyses determined that </w:t>
      </w:r>
      <w:r w:rsidR="0056372D" w:rsidRPr="0056372D">
        <w:rPr>
          <w:rFonts w:ascii="Times New Roman" w:hAnsi="Times New Roman"/>
          <w:sz w:val="24"/>
          <w:szCs w:val="24"/>
        </w:rPr>
        <w:lastRenderedPageBreak/>
        <w:t>yearly variation in these scored did not predict the outcome variables;</w:t>
      </w:r>
      <w:r w:rsidR="006E1583" w:rsidRPr="0056372D">
        <w:rPr>
          <w:rFonts w:ascii="Times New Roman" w:hAnsi="Times New Roman"/>
          <w:sz w:val="24"/>
          <w:szCs w:val="24"/>
        </w:rPr>
        <w:t xml:space="preserve"> therefore, the social anxiety scores from Year 1 were used in all analyses.</w:t>
      </w:r>
      <w:r w:rsidR="006E1583">
        <w:rPr>
          <w:rFonts w:ascii="Times New Roman" w:hAnsi="Times New Roman"/>
          <w:sz w:val="24"/>
          <w:szCs w:val="24"/>
        </w:rPr>
        <w:t xml:space="preserve"> </w:t>
      </w:r>
    </w:p>
    <w:p w:rsidR="003471DA" w:rsidRDefault="003471DA" w:rsidP="006E1583">
      <w:pPr>
        <w:spacing w:line="480" w:lineRule="auto"/>
        <w:ind w:firstLine="720"/>
        <w:rPr>
          <w:rFonts w:ascii="Times New Roman" w:hAnsi="Times New Roman"/>
          <w:sz w:val="24"/>
          <w:szCs w:val="24"/>
        </w:rPr>
      </w:pPr>
      <w:r w:rsidRPr="00CD2FD6">
        <w:rPr>
          <w:rFonts w:ascii="Times New Roman" w:hAnsi="Times New Roman"/>
          <w:i/>
          <w:sz w:val="24"/>
          <w:szCs w:val="24"/>
        </w:rPr>
        <w:t>Daily survey</w:t>
      </w:r>
      <w:r w:rsidRPr="00CD2FD6">
        <w:rPr>
          <w:rFonts w:ascii="Times New Roman" w:hAnsi="Times New Roman"/>
          <w:sz w:val="24"/>
          <w:szCs w:val="24"/>
        </w:rPr>
        <w:t xml:space="preserve">. </w:t>
      </w:r>
      <w:r>
        <w:rPr>
          <w:rFonts w:ascii="Times New Roman" w:hAnsi="Times New Roman"/>
          <w:sz w:val="24"/>
          <w:szCs w:val="24"/>
        </w:rPr>
        <w:t>Each day, participants were asked if they were with other people who were drinking last night (yes or no). We measured event-specific descriptive norms by asking p</w:t>
      </w:r>
      <w:r w:rsidRPr="00CD2FD6">
        <w:rPr>
          <w:rFonts w:ascii="Times New Roman" w:hAnsi="Times New Roman"/>
          <w:sz w:val="24"/>
          <w:szCs w:val="24"/>
        </w:rPr>
        <w:t>articipants</w:t>
      </w:r>
      <w:r>
        <w:rPr>
          <w:rFonts w:ascii="Times New Roman" w:hAnsi="Times New Roman"/>
          <w:sz w:val="24"/>
          <w:szCs w:val="24"/>
        </w:rPr>
        <w:t xml:space="preserve"> on days they answered “yes” to the above question, to</w:t>
      </w:r>
      <w:r w:rsidRPr="00CD2FD6">
        <w:rPr>
          <w:rFonts w:ascii="Times New Roman" w:hAnsi="Times New Roman"/>
          <w:sz w:val="24"/>
          <w:szCs w:val="24"/>
        </w:rPr>
        <w:t xml:space="preserve"> report the average number of alcoholic drinks others had during social drinking events the previous night. </w:t>
      </w:r>
      <w:r>
        <w:rPr>
          <w:rFonts w:ascii="Times New Roman" w:hAnsi="Times New Roman"/>
          <w:sz w:val="24"/>
          <w:szCs w:val="24"/>
        </w:rPr>
        <w:t>For personal drinking, t</w:t>
      </w:r>
      <w:r w:rsidRPr="00CD2FD6">
        <w:rPr>
          <w:rFonts w:ascii="Times New Roman" w:hAnsi="Times New Roman"/>
          <w:sz w:val="24"/>
          <w:szCs w:val="24"/>
        </w:rPr>
        <w:t xml:space="preserve">hey also reported the number of alcoholic drinks they consumed the previous night. Response options for </w:t>
      </w:r>
      <w:r>
        <w:rPr>
          <w:rFonts w:ascii="Times New Roman" w:hAnsi="Times New Roman"/>
          <w:sz w:val="24"/>
          <w:szCs w:val="24"/>
        </w:rPr>
        <w:t xml:space="preserve">both of </w:t>
      </w:r>
      <w:r w:rsidRPr="00CD2FD6">
        <w:rPr>
          <w:rFonts w:ascii="Times New Roman" w:hAnsi="Times New Roman"/>
          <w:sz w:val="24"/>
          <w:szCs w:val="24"/>
        </w:rPr>
        <w:t>these questions ranged from 0 to &gt; 15 (coded 16). In addition, participants reported the number of hours they spent interacting with friends or acquaintances</w:t>
      </w:r>
      <w:r>
        <w:rPr>
          <w:rFonts w:ascii="Times New Roman" w:hAnsi="Times New Roman"/>
          <w:sz w:val="24"/>
          <w:szCs w:val="24"/>
        </w:rPr>
        <w:t xml:space="preserve"> the previous night</w:t>
      </w:r>
      <w:r w:rsidRPr="00CD2FD6">
        <w:rPr>
          <w:rFonts w:ascii="Times New Roman" w:hAnsi="Times New Roman"/>
          <w:sz w:val="24"/>
          <w:szCs w:val="24"/>
        </w:rPr>
        <w:t xml:space="preserve"> (0 to &gt; 12), and the number of drinks they accepted from other people</w:t>
      </w:r>
      <w:r>
        <w:rPr>
          <w:rFonts w:ascii="Times New Roman" w:hAnsi="Times New Roman"/>
          <w:sz w:val="24"/>
          <w:szCs w:val="24"/>
        </w:rPr>
        <w:t xml:space="preserve"> the previous night</w:t>
      </w:r>
      <w:r w:rsidRPr="00CD2FD6">
        <w:rPr>
          <w:rFonts w:ascii="Times New Roman" w:hAnsi="Times New Roman"/>
          <w:sz w:val="24"/>
          <w:szCs w:val="24"/>
        </w:rPr>
        <w:t xml:space="preserve"> (0 to &gt; 15). </w:t>
      </w:r>
      <w:r>
        <w:rPr>
          <w:rFonts w:ascii="Times New Roman" w:hAnsi="Times New Roman"/>
          <w:sz w:val="24"/>
          <w:szCs w:val="24"/>
        </w:rPr>
        <w:t xml:space="preserve">Each day, participants received the following definition of a serving of alcohol: </w:t>
      </w:r>
      <w:r w:rsidRPr="00CD2FD6">
        <w:rPr>
          <w:rFonts w:ascii="Times New Roman" w:hAnsi="Times New Roman"/>
          <w:sz w:val="24"/>
          <w:szCs w:val="24"/>
        </w:rPr>
        <w:t xml:space="preserve">one 12-oz can or bottle of beer, one 5-oz glass of wine, one 12-oz wine cooler, or 1.5-oz of </w:t>
      </w:r>
      <w:r w:rsidR="00821394">
        <w:rPr>
          <w:rFonts w:ascii="Times New Roman" w:hAnsi="Times New Roman"/>
          <w:sz w:val="24"/>
          <w:szCs w:val="24"/>
        </w:rPr>
        <w:t>liquor (Wechsler and</w:t>
      </w:r>
      <w:r w:rsidRPr="00880010">
        <w:rPr>
          <w:rFonts w:ascii="Times New Roman" w:hAnsi="Times New Roman"/>
          <w:sz w:val="24"/>
          <w:szCs w:val="24"/>
        </w:rPr>
        <w:t xml:space="preserve"> Nelson, 2001)</w:t>
      </w:r>
      <w:r>
        <w:rPr>
          <w:rFonts w:ascii="Times New Roman" w:hAnsi="Times New Roman"/>
          <w:sz w:val="24"/>
          <w:szCs w:val="24"/>
        </w:rPr>
        <w:t xml:space="preserve">. </w:t>
      </w:r>
    </w:p>
    <w:p w:rsidR="005C55D3" w:rsidRPr="00CD2FD6" w:rsidRDefault="005C55D3" w:rsidP="005C55D3">
      <w:pPr>
        <w:spacing w:line="480" w:lineRule="auto"/>
        <w:rPr>
          <w:rFonts w:ascii="Times New Roman" w:hAnsi="Times New Roman"/>
          <w:i/>
          <w:sz w:val="24"/>
          <w:szCs w:val="24"/>
        </w:rPr>
      </w:pPr>
      <w:r w:rsidRPr="00CD2FD6">
        <w:rPr>
          <w:rFonts w:ascii="Times New Roman" w:hAnsi="Times New Roman"/>
          <w:i/>
          <w:sz w:val="24"/>
          <w:szCs w:val="24"/>
        </w:rPr>
        <w:t>Statistical Analysis</w:t>
      </w:r>
    </w:p>
    <w:p w:rsidR="0056372D" w:rsidRDefault="005C55D3" w:rsidP="0056372D">
      <w:pPr>
        <w:spacing w:line="480" w:lineRule="auto"/>
        <w:rPr>
          <w:rFonts w:ascii="Times New Roman" w:hAnsi="Times New Roman"/>
          <w:sz w:val="24"/>
          <w:szCs w:val="24"/>
        </w:rPr>
      </w:pPr>
      <w:r w:rsidRPr="00CD2FD6">
        <w:rPr>
          <w:rFonts w:ascii="Times New Roman" w:hAnsi="Times New Roman"/>
          <w:i/>
          <w:sz w:val="24"/>
          <w:szCs w:val="24"/>
        </w:rPr>
        <w:tab/>
      </w:r>
      <w:r w:rsidRPr="00CD2FD6">
        <w:rPr>
          <w:rFonts w:ascii="Times New Roman" w:hAnsi="Times New Roman"/>
          <w:sz w:val="24"/>
          <w:szCs w:val="24"/>
        </w:rPr>
        <w:t>We used multilevel modeling to estimate 3-Level models (drinking days nested within years nested within peo</w:t>
      </w:r>
      <w:r>
        <w:rPr>
          <w:rFonts w:ascii="Times New Roman" w:hAnsi="Times New Roman"/>
          <w:sz w:val="24"/>
          <w:szCs w:val="24"/>
        </w:rPr>
        <w:t>ple</w:t>
      </w:r>
      <w:r w:rsidRPr="00CD2FD6">
        <w:rPr>
          <w:rFonts w:ascii="Times New Roman" w:hAnsi="Times New Roman"/>
          <w:sz w:val="24"/>
          <w:szCs w:val="24"/>
        </w:rPr>
        <w:t>) with Hierarchical Linear Modeling software (v. 6</w:t>
      </w:r>
      <w:r w:rsidR="00821394">
        <w:rPr>
          <w:rFonts w:ascii="Times New Roman" w:hAnsi="Times New Roman"/>
          <w:sz w:val="24"/>
          <w:szCs w:val="24"/>
        </w:rPr>
        <w:t>.06; Raudenbush et al.</w:t>
      </w:r>
      <w:r w:rsidRPr="00CD2FD6">
        <w:rPr>
          <w:rFonts w:ascii="Times New Roman" w:hAnsi="Times New Roman"/>
          <w:sz w:val="24"/>
          <w:szCs w:val="24"/>
        </w:rPr>
        <w:t xml:space="preserve">, 2008). </w:t>
      </w:r>
      <w:r>
        <w:rPr>
          <w:rFonts w:ascii="Times New Roman" w:hAnsi="Times New Roman"/>
          <w:sz w:val="24"/>
          <w:szCs w:val="24"/>
        </w:rPr>
        <w:t xml:space="preserve">Two models were estimated, the first with number of drinks as the outcome, and the second with the event-specific norm as the outcome. </w:t>
      </w:r>
      <w:r w:rsidRPr="00CD2FD6">
        <w:rPr>
          <w:rFonts w:ascii="Times New Roman" w:hAnsi="Times New Roman"/>
          <w:sz w:val="24"/>
          <w:szCs w:val="24"/>
        </w:rPr>
        <w:t xml:space="preserve">In all analyses, Level 1 variables were </w:t>
      </w:r>
      <w:r>
        <w:rPr>
          <w:rFonts w:ascii="Times New Roman" w:hAnsi="Times New Roman"/>
          <w:sz w:val="24"/>
          <w:szCs w:val="24"/>
        </w:rPr>
        <w:t xml:space="preserve">person-mean centered. To model linear change over the four years, </w:t>
      </w:r>
      <w:r w:rsidRPr="00CD2FD6">
        <w:rPr>
          <w:rFonts w:ascii="Times New Roman" w:hAnsi="Times New Roman"/>
          <w:sz w:val="24"/>
          <w:szCs w:val="24"/>
        </w:rPr>
        <w:t xml:space="preserve">the Year variable </w:t>
      </w:r>
      <w:r>
        <w:rPr>
          <w:rFonts w:ascii="Times New Roman" w:hAnsi="Times New Roman"/>
          <w:sz w:val="24"/>
          <w:szCs w:val="24"/>
        </w:rPr>
        <w:t xml:space="preserve">was entered </w:t>
      </w:r>
      <w:r w:rsidRPr="00CD2FD6">
        <w:rPr>
          <w:rFonts w:ascii="Times New Roman" w:hAnsi="Times New Roman"/>
          <w:sz w:val="24"/>
          <w:szCs w:val="24"/>
        </w:rPr>
        <w:t xml:space="preserve">at Level 2 </w:t>
      </w:r>
      <w:r>
        <w:rPr>
          <w:rFonts w:ascii="Times New Roman" w:hAnsi="Times New Roman"/>
          <w:sz w:val="24"/>
          <w:szCs w:val="24"/>
        </w:rPr>
        <w:t xml:space="preserve">and </w:t>
      </w:r>
      <w:r w:rsidRPr="00CD2FD6">
        <w:rPr>
          <w:rFonts w:ascii="Times New Roman" w:hAnsi="Times New Roman"/>
          <w:sz w:val="24"/>
          <w:szCs w:val="24"/>
        </w:rPr>
        <w:t xml:space="preserve">was </w:t>
      </w:r>
      <w:r>
        <w:rPr>
          <w:rFonts w:ascii="Times New Roman" w:hAnsi="Times New Roman"/>
          <w:sz w:val="24"/>
          <w:szCs w:val="24"/>
        </w:rPr>
        <w:t>coded</w:t>
      </w:r>
      <w:r w:rsidRPr="00CD2FD6">
        <w:rPr>
          <w:rFonts w:ascii="Times New Roman" w:hAnsi="Times New Roman"/>
          <w:sz w:val="24"/>
          <w:szCs w:val="24"/>
        </w:rPr>
        <w:t xml:space="preserve"> such that</w:t>
      </w:r>
      <w:r>
        <w:rPr>
          <w:rFonts w:ascii="Times New Roman" w:hAnsi="Times New Roman"/>
          <w:sz w:val="24"/>
          <w:szCs w:val="24"/>
        </w:rPr>
        <w:t xml:space="preserve"> zero</w:t>
      </w:r>
      <w:r w:rsidRPr="00CD2FD6">
        <w:rPr>
          <w:rFonts w:ascii="Times New Roman" w:hAnsi="Times New Roman"/>
          <w:sz w:val="24"/>
          <w:szCs w:val="24"/>
        </w:rPr>
        <w:t xml:space="preserve"> represented Year 1</w:t>
      </w:r>
      <w:r>
        <w:rPr>
          <w:rFonts w:ascii="Times New Roman" w:hAnsi="Times New Roman"/>
          <w:sz w:val="24"/>
          <w:szCs w:val="24"/>
          <w:vertAlign w:val="superscript"/>
        </w:rPr>
        <w:t xml:space="preserve"> </w:t>
      </w:r>
      <w:r w:rsidR="00821394">
        <w:rPr>
          <w:rFonts w:ascii="Times New Roman" w:hAnsi="Times New Roman"/>
          <w:sz w:val="24"/>
          <w:szCs w:val="24"/>
        </w:rPr>
        <w:t>(Singer and</w:t>
      </w:r>
      <w:r>
        <w:rPr>
          <w:rFonts w:ascii="Times New Roman" w:hAnsi="Times New Roman"/>
          <w:sz w:val="24"/>
          <w:szCs w:val="24"/>
        </w:rPr>
        <w:t xml:space="preserve"> Willet, 2003). </w:t>
      </w:r>
      <w:r w:rsidR="006F1371" w:rsidRPr="00F40176">
        <w:rPr>
          <w:rFonts w:ascii="Times New Roman" w:hAnsi="Times New Roman"/>
          <w:sz w:val="24"/>
          <w:szCs w:val="24"/>
        </w:rPr>
        <w:t>W</w:t>
      </w:r>
      <w:r w:rsidR="00261D7F">
        <w:rPr>
          <w:rFonts w:ascii="Times New Roman" w:hAnsi="Times New Roman"/>
          <w:sz w:val="24"/>
          <w:szCs w:val="24"/>
        </w:rPr>
        <w:t>e modeled Y</w:t>
      </w:r>
      <w:r w:rsidR="006F1371" w:rsidRPr="00F40176">
        <w:rPr>
          <w:rFonts w:ascii="Times New Roman" w:hAnsi="Times New Roman"/>
          <w:sz w:val="24"/>
          <w:szCs w:val="24"/>
        </w:rPr>
        <w:t xml:space="preserve">ear as </w:t>
      </w:r>
      <w:r w:rsidR="00F40176" w:rsidRPr="00F40176">
        <w:rPr>
          <w:rFonts w:ascii="Times New Roman" w:hAnsi="Times New Roman"/>
          <w:sz w:val="24"/>
          <w:szCs w:val="24"/>
        </w:rPr>
        <w:t xml:space="preserve">a </w:t>
      </w:r>
      <w:r w:rsidR="006F1371" w:rsidRPr="00F40176">
        <w:rPr>
          <w:rFonts w:ascii="Times New Roman" w:hAnsi="Times New Roman"/>
          <w:sz w:val="24"/>
          <w:szCs w:val="24"/>
        </w:rPr>
        <w:t xml:space="preserve">linear </w:t>
      </w:r>
      <w:r w:rsidR="00F40176" w:rsidRPr="00F40176">
        <w:rPr>
          <w:rFonts w:ascii="Times New Roman" w:hAnsi="Times New Roman"/>
          <w:sz w:val="24"/>
          <w:szCs w:val="24"/>
        </w:rPr>
        <w:t xml:space="preserve">growth term </w:t>
      </w:r>
      <w:r w:rsidR="0056372D" w:rsidRPr="00F40176">
        <w:rPr>
          <w:rFonts w:ascii="Times New Roman" w:hAnsi="Times New Roman"/>
          <w:sz w:val="24"/>
          <w:szCs w:val="24"/>
        </w:rPr>
        <w:t xml:space="preserve">after determining in additional analyses </w:t>
      </w:r>
      <w:r w:rsidR="00F40176" w:rsidRPr="00F40176">
        <w:rPr>
          <w:rFonts w:ascii="Times New Roman" w:hAnsi="Times New Roman"/>
          <w:sz w:val="24"/>
          <w:szCs w:val="24"/>
        </w:rPr>
        <w:t xml:space="preserve">that adding quadratic and cubic growth terms at Level 2 did not improve model fit and/or add to the </w:t>
      </w:r>
      <w:r w:rsidR="00F40176" w:rsidRPr="00F40176">
        <w:rPr>
          <w:rFonts w:ascii="Times New Roman" w:hAnsi="Times New Roman"/>
          <w:sz w:val="24"/>
          <w:szCs w:val="24"/>
        </w:rPr>
        <w:lastRenderedPageBreak/>
        <w:t>predictive value of the model.</w:t>
      </w:r>
      <w:r w:rsidR="00F40176">
        <w:rPr>
          <w:rFonts w:ascii="Times New Roman" w:hAnsi="Times New Roman"/>
          <w:sz w:val="24"/>
          <w:szCs w:val="24"/>
        </w:rPr>
        <w:t xml:space="preserve"> Further, it should be noted that the </w:t>
      </w:r>
      <w:r w:rsidR="0056372D" w:rsidRPr="00261D7F">
        <w:rPr>
          <w:rFonts w:ascii="Times New Roman" w:hAnsi="Times New Roman"/>
          <w:sz w:val="24"/>
          <w:szCs w:val="24"/>
        </w:rPr>
        <w:t xml:space="preserve">Year variable refers to “year in the study” rather than “year in school”. </w:t>
      </w:r>
      <w:r w:rsidR="00F40176" w:rsidRPr="00261D7F">
        <w:rPr>
          <w:rFonts w:ascii="Times New Roman" w:hAnsi="Times New Roman"/>
          <w:sz w:val="24"/>
          <w:szCs w:val="24"/>
        </w:rPr>
        <w:t xml:space="preserve">To determine whether year in school affected the pattern of results, </w:t>
      </w:r>
      <w:r w:rsidR="0056372D" w:rsidRPr="00261D7F">
        <w:rPr>
          <w:rFonts w:ascii="Times New Roman" w:hAnsi="Times New Roman"/>
          <w:sz w:val="24"/>
          <w:szCs w:val="24"/>
        </w:rPr>
        <w:t>additional analyses</w:t>
      </w:r>
      <w:r w:rsidR="00261D7F" w:rsidRPr="00261D7F">
        <w:rPr>
          <w:rFonts w:ascii="Times New Roman" w:hAnsi="Times New Roman"/>
          <w:sz w:val="24"/>
          <w:szCs w:val="24"/>
        </w:rPr>
        <w:t xml:space="preserve"> were conducted</w:t>
      </w:r>
      <w:r w:rsidR="0056372D" w:rsidRPr="00261D7F">
        <w:rPr>
          <w:rFonts w:ascii="Times New Roman" w:hAnsi="Times New Roman"/>
          <w:sz w:val="24"/>
          <w:szCs w:val="24"/>
        </w:rPr>
        <w:t xml:space="preserve"> with year in school </w:t>
      </w:r>
      <w:r w:rsidR="00261D7F" w:rsidRPr="00261D7F">
        <w:rPr>
          <w:rFonts w:ascii="Times New Roman" w:hAnsi="Times New Roman"/>
          <w:sz w:val="24"/>
          <w:szCs w:val="24"/>
        </w:rPr>
        <w:t xml:space="preserve">at the beginning of the study </w:t>
      </w:r>
      <w:r w:rsidR="00F40176" w:rsidRPr="00261D7F">
        <w:rPr>
          <w:rFonts w:ascii="Times New Roman" w:hAnsi="Times New Roman"/>
          <w:sz w:val="24"/>
          <w:szCs w:val="24"/>
        </w:rPr>
        <w:t xml:space="preserve">entered </w:t>
      </w:r>
      <w:r w:rsidR="0056372D" w:rsidRPr="00261D7F">
        <w:rPr>
          <w:rFonts w:ascii="Times New Roman" w:hAnsi="Times New Roman"/>
          <w:sz w:val="24"/>
          <w:szCs w:val="24"/>
        </w:rPr>
        <w:t>as a control variable at Level 3</w:t>
      </w:r>
      <w:r w:rsidR="00F40176" w:rsidRPr="00261D7F">
        <w:rPr>
          <w:rFonts w:ascii="Times New Roman" w:hAnsi="Times New Roman"/>
          <w:sz w:val="24"/>
          <w:szCs w:val="24"/>
        </w:rPr>
        <w:t xml:space="preserve"> and the pattern of results did not change.</w:t>
      </w:r>
      <w:r w:rsidR="0056372D" w:rsidRPr="00261D7F">
        <w:rPr>
          <w:rFonts w:ascii="Times New Roman" w:hAnsi="Times New Roman"/>
          <w:sz w:val="24"/>
          <w:szCs w:val="24"/>
        </w:rPr>
        <w:t xml:space="preserve"> </w:t>
      </w:r>
      <w:r>
        <w:rPr>
          <w:rFonts w:ascii="Times New Roman" w:hAnsi="Times New Roman"/>
          <w:sz w:val="24"/>
          <w:szCs w:val="24"/>
        </w:rPr>
        <w:t>A</w:t>
      </w:r>
      <w:r w:rsidRPr="00CD2FD6">
        <w:rPr>
          <w:rFonts w:ascii="Times New Roman" w:hAnsi="Times New Roman"/>
          <w:sz w:val="24"/>
          <w:szCs w:val="24"/>
        </w:rPr>
        <w:t>t Level 3, social anxiety was grand mean-centered and gender was dummy-coded (1 = men, 0 = women).</w:t>
      </w:r>
      <w:r>
        <w:rPr>
          <w:rFonts w:ascii="Times New Roman" w:hAnsi="Times New Roman"/>
          <w:sz w:val="24"/>
          <w:szCs w:val="24"/>
        </w:rPr>
        <w:t xml:space="preserve"> To </w:t>
      </w:r>
      <w:r w:rsidRPr="00CD2FD6">
        <w:rPr>
          <w:rFonts w:ascii="Times New Roman" w:hAnsi="Times New Roman"/>
          <w:sz w:val="24"/>
          <w:szCs w:val="24"/>
        </w:rPr>
        <w:t xml:space="preserve">control </w:t>
      </w:r>
      <w:r>
        <w:rPr>
          <w:rFonts w:ascii="Times New Roman" w:hAnsi="Times New Roman"/>
          <w:sz w:val="24"/>
          <w:szCs w:val="24"/>
        </w:rPr>
        <w:t xml:space="preserve">for </w:t>
      </w:r>
      <w:r w:rsidRPr="00CD2FD6">
        <w:rPr>
          <w:rFonts w:ascii="Times New Roman" w:hAnsi="Times New Roman"/>
          <w:sz w:val="24"/>
          <w:szCs w:val="24"/>
        </w:rPr>
        <w:t>week</w:t>
      </w:r>
      <w:r>
        <w:rPr>
          <w:rFonts w:ascii="Times New Roman" w:hAnsi="Times New Roman"/>
          <w:sz w:val="24"/>
          <w:szCs w:val="24"/>
        </w:rPr>
        <w:t>ly cycles</w:t>
      </w:r>
      <w:r w:rsidRPr="00CD2FD6">
        <w:rPr>
          <w:rFonts w:ascii="Times New Roman" w:hAnsi="Times New Roman"/>
          <w:sz w:val="24"/>
          <w:szCs w:val="24"/>
        </w:rPr>
        <w:t xml:space="preserve"> in drinking</w:t>
      </w:r>
      <w:r>
        <w:rPr>
          <w:rFonts w:ascii="Times New Roman" w:hAnsi="Times New Roman"/>
          <w:sz w:val="24"/>
          <w:szCs w:val="24"/>
        </w:rPr>
        <w:t xml:space="preserve"> (e.g., more drinking occurs on weekends), six </w:t>
      </w:r>
      <w:r w:rsidRPr="00CD2FD6">
        <w:rPr>
          <w:rFonts w:ascii="Times New Roman" w:hAnsi="Times New Roman"/>
          <w:sz w:val="24"/>
          <w:szCs w:val="24"/>
        </w:rPr>
        <w:t>dummy-coded variables with Sunday coded 0, and all other days coded 1</w:t>
      </w:r>
      <w:r>
        <w:rPr>
          <w:rFonts w:ascii="Times New Roman" w:hAnsi="Times New Roman"/>
          <w:sz w:val="24"/>
          <w:szCs w:val="24"/>
        </w:rPr>
        <w:t xml:space="preserve"> were included in the Level 1 portion of the model. We also </w:t>
      </w:r>
      <w:r w:rsidRPr="00CD2FD6">
        <w:rPr>
          <w:rFonts w:ascii="Times New Roman" w:hAnsi="Times New Roman"/>
          <w:sz w:val="24"/>
          <w:szCs w:val="24"/>
        </w:rPr>
        <w:t xml:space="preserve">included time spent interacting </w:t>
      </w:r>
      <w:r>
        <w:rPr>
          <w:rFonts w:ascii="Times New Roman" w:hAnsi="Times New Roman"/>
          <w:sz w:val="24"/>
          <w:szCs w:val="24"/>
        </w:rPr>
        <w:t xml:space="preserve">with others as a control variable at Level 1 because drinking has been found to be positively related with social interaction </w:t>
      </w:r>
      <w:r w:rsidR="00821394">
        <w:rPr>
          <w:rFonts w:ascii="Times New Roman" w:hAnsi="Times New Roman"/>
          <w:sz w:val="24"/>
          <w:szCs w:val="24"/>
        </w:rPr>
        <w:t>(Weitzman et al.</w:t>
      </w:r>
      <w:r w:rsidRPr="00753028">
        <w:rPr>
          <w:rFonts w:ascii="Times New Roman" w:hAnsi="Times New Roman"/>
          <w:sz w:val="24"/>
          <w:szCs w:val="24"/>
        </w:rPr>
        <w:t>, 2003)</w:t>
      </w:r>
      <w:r>
        <w:rPr>
          <w:rFonts w:ascii="Times New Roman" w:hAnsi="Times New Roman"/>
          <w:sz w:val="24"/>
          <w:szCs w:val="24"/>
        </w:rPr>
        <w:t>.</w:t>
      </w:r>
      <w:r w:rsidR="006E1583">
        <w:rPr>
          <w:rFonts w:ascii="Times New Roman" w:hAnsi="Times New Roman"/>
          <w:sz w:val="24"/>
          <w:szCs w:val="24"/>
        </w:rPr>
        <w:t xml:space="preserve"> </w:t>
      </w:r>
    </w:p>
    <w:p w:rsidR="003471DA" w:rsidRPr="00CD2FD6" w:rsidRDefault="003471DA" w:rsidP="0056372D">
      <w:pPr>
        <w:spacing w:line="480" w:lineRule="auto"/>
        <w:jc w:val="center"/>
        <w:rPr>
          <w:rFonts w:ascii="Times New Roman" w:hAnsi="Times New Roman"/>
          <w:sz w:val="24"/>
          <w:szCs w:val="24"/>
        </w:rPr>
      </w:pPr>
      <w:r w:rsidRPr="00CD2FD6">
        <w:rPr>
          <w:rFonts w:ascii="Times New Roman" w:hAnsi="Times New Roman"/>
          <w:sz w:val="24"/>
          <w:szCs w:val="24"/>
        </w:rPr>
        <w:t>Results</w:t>
      </w:r>
    </w:p>
    <w:p w:rsidR="003471DA" w:rsidRPr="00CD2FD6" w:rsidRDefault="003471DA" w:rsidP="005C1687">
      <w:pPr>
        <w:spacing w:after="0" w:line="480" w:lineRule="auto"/>
        <w:rPr>
          <w:rFonts w:ascii="Times New Roman" w:hAnsi="Times New Roman"/>
          <w:sz w:val="24"/>
          <w:szCs w:val="24"/>
        </w:rPr>
      </w:pPr>
      <w:r w:rsidRPr="00CD2FD6">
        <w:rPr>
          <w:rFonts w:ascii="Times New Roman" w:hAnsi="Times New Roman"/>
          <w:i/>
          <w:sz w:val="24"/>
          <w:szCs w:val="24"/>
        </w:rPr>
        <w:t>Daily Descriptive Statistics</w:t>
      </w:r>
      <w:r w:rsidRPr="00CD2FD6">
        <w:rPr>
          <w:rFonts w:ascii="Times New Roman" w:hAnsi="Times New Roman"/>
          <w:sz w:val="24"/>
          <w:szCs w:val="24"/>
        </w:rPr>
        <w:t xml:space="preserve"> </w:t>
      </w:r>
    </w:p>
    <w:p w:rsidR="005801E7" w:rsidRDefault="003471DA" w:rsidP="00020947">
      <w:pPr>
        <w:spacing w:line="480" w:lineRule="auto"/>
        <w:rPr>
          <w:rFonts w:ascii="Times New Roman" w:hAnsi="Times New Roman"/>
          <w:sz w:val="24"/>
          <w:szCs w:val="24"/>
        </w:rPr>
      </w:pPr>
      <w:r w:rsidRPr="00CD2FD6">
        <w:rPr>
          <w:rFonts w:ascii="Times New Roman" w:hAnsi="Times New Roman"/>
          <w:sz w:val="24"/>
          <w:szCs w:val="24"/>
        </w:rPr>
        <w:t xml:space="preserve"> </w:t>
      </w:r>
      <w:r w:rsidRPr="00CD2FD6">
        <w:rPr>
          <w:rFonts w:ascii="Times New Roman" w:hAnsi="Times New Roman"/>
          <w:sz w:val="24"/>
          <w:szCs w:val="24"/>
        </w:rPr>
        <w:tab/>
      </w:r>
      <w:r w:rsidR="00A83164">
        <w:rPr>
          <w:rFonts w:ascii="Times New Roman" w:hAnsi="Times New Roman"/>
          <w:sz w:val="24"/>
          <w:szCs w:val="24"/>
        </w:rPr>
        <w:t xml:space="preserve">Of all </w:t>
      </w:r>
      <w:r w:rsidR="00D827B7">
        <w:rPr>
          <w:rFonts w:ascii="Times New Roman" w:hAnsi="Times New Roman"/>
          <w:sz w:val="24"/>
          <w:szCs w:val="24"/>
        </w:rPr>
        <w:t>completed</w:t>
      </w:r>
      <w:r w:rsidR="00A83164">
        <w:rPr>
          <w:rFonts w:ascii="Times New Roman" w:hAnsi="Times New Roman"/>
          <w:sz w:val="24"/>
          <w:szCs w:val="24"/>
        </w:rPr>
        <w:t xml:space="preserve"> days across all waves of the study</w:t>
      </w:r>
      <w:r w:rsidR="00D827B7">
        <w:rPr>
          <w:rFonts w:ascii="Times New Roman" w:hAnsi="Times New Roman"/>
          <w:sz w:val="24"/>
          <w:szCs w:val="24"/>
        </w:rPr>
        <w:t xml:space="preserve"> (44,095)</w:t>
      </w:r>
      <w:r w:rsidR="00A83164">
        <w:rPr>
          <w:rFonts w:ascii="Times New Roman" w:hAnsi="Times New Roman"/>
          <w:sz w:val="24"/>
          <w:szCs w:val="24"/>
        </w:rPr>
        <w:t>, p</w:t>
      </w:r>
      <w:r w:rsidR="00A83164" w:rsidRPr="007415E9">
        <w:rPr>
          <w:rFonts w:ascii="Times New Roman" w:hAnsi="Times New Roman"/>
          <w:sz w:val="24"/>
          <w:szCs w:val="24"/>
        </w:rPr>
        <w:t>articipants reported interacting with others who were d</w:t>
      </w:r>
      <w:r w:rsidR="00A83164">
        <w:rPr>
          <w:rFonts w:ascii="Times New Roman" w:hAnsi="Times New Roman"/>
          <w:sz w:val="24"/>
          <w:szCs w:val="24"/>
        </w:rPr>
        <w:t xml:space="preserve">rinking on 26% of them, for a sum of </w:t>
      </w:r>
      <w:r w:rsidR="00A83164" w:rsidRPr="007415E9">
        <w:rPr>
          <w:rFonts w:ascii="Times New Roman" w:hAnsi="Times New Roman"/>
          <w:sz w:val="24"/>
          <w:szCs w:val="24"/>
        </w:rPr>
        <w:t xml:space="preserve">11,464 </w:t>
      </w:r>
      <w:r w:rsidR="00A83164">
        <w:rPr>
          <w:rFonts w:ascii="Times New Roman" w:hAnsi="Times New Roman"/>
          <w:sz w:val="24"/>
          <w:szCs w:val="24"/>
        </w:rPr>
        <w:t xml:space="preserve">observations of </w:t>
      </w:r>
      <w:r w:rsidR="00A83164" w:rsidRPr="007415E9">
        <w:rPr>
          <w:rFonts w:ascii="Times New Roman" w:hAnsi="Times New Roman"/>
          <w:sz w:val="24"/>
          <w:szCs w:val="24"/>
        </w:rPr>
        <w:t xml:space="preserve">social drinking </w:t>
      </w:r>
      <w:r w:rsidR="00A83164">
        <w:rPr>
          <w:rFonts w:ascii="Times New Roman" w:hAnsi="Times New Roman"/>
          <w:sz w:val="24"/>
          <w:szCs w:val="24"/>
        </w:rPr>
        <w:t>events</w:t>
      </w:r>
      <w:r w:rsidR="00A83164" w:rsidRPr="007415E9">
        <w:rPr>
          <w:rFonts w:ascii="Times New Roman" w:hAnsi="Times New Roman"/>
          <w:sz w:val="24"/>
          <w:szCs w:val="24"/>
        </w:rPr>
        <w:t xml:space="preserve"> (</w:t>
      </w:r>
      <w:r w:rsidR="00A83164" w:rsidRPr="00F87710">
        <w:rPr>
          <w:rFonts w:ascii="Times New Roman" w:hAnsi="Times New Roman"/>
          <w:i/>
          <w:sz w:val="24"/>
          <w:szCs w:val="24"/>
        </w:rPr>
        <w:t>Per Person</w:t>
      </w:r>
      <w:r w:rsidR="00A83164">
        <w:rPr>
          <w:rFonts w:ascii="Times New Roman" w:hAnsi="Times New Roman"/>
          <w:sz w:val="24"/>
          <w:szCs w:val="24"/>
        </w:rPr>
        <w:t xml:space="preserve"> </w:t>
      </w:r>
      <w:r w:rsidR="00A83164" w:rsidRPr="007415E9">
        <w:rPr>
          <w:rFonts w:ascii="Times New Roman" w:hAnsi="Times New Roman"/>
          <w:i/>
          <w:sz w:val="24"/>
          <w:szCs w:val="24"/>
        </w:rPr>
        <w:t xml:space="preserve">M </w:t>
      </w:r>
      <w:r w:rsidR="00A83164" w:rsidRPr="007415E9">
        <w:rPr>
          <w:rFonts w:ascii="Times New Roman" w:hAnsi="Times New Roman"/>
          <w:sz w:val="24"/>
          <w:szCs w:val="24"/>
        </w:rPr>
        <w:t xml:space="preserve">= 19.8, </w:t>
      </w:r>
      <w:r w:rsidR="00A83164" w:rsidRPr="007415E9">
        <w:rPr>
          <w:rFonts w:ascii="Times New Roman" w:hAnsi="Times New Roman"/>
          <w:i/>
          <w:sz w:val="24"/>
          <w:szCs w:val="24"/>
        </w:rPr>
        <w:t>SD</w:t>
      </w:r>
      <w:r w:rsidR="00A83164" w:rsidRPr="007415E9">
        <w:rPr>
          <w:rFonts w:ascii="Times New Roman" w:hAnsi="Times New Roman"/>
          <w:sz w:val="24"/>
          <w:szCs w:val="24"/>
        </w:rPr>
        <w:t xml:space="preserve"> = 13.3). </w:t>
      </w:r>
      <w:r w:rsidR="00A83164">
        <w:rPr>
          <w:rFonts w:ascii="Times New Roman" w:hAnsi="Times New Roman"/>
          <w:sz w:val="24"/>
          <w:szCs w:val="24"/>
        </w:rPr>
        <w:t>These observations of social drinking events</w:t>
      </w:r>
      <w:r w:rsidR="00A83164" w:rsidRPr="007415E9">
        <w:rPr>
          <w:rFonts w:ascii="Times New Roman" w:hAnsi="Times New Roman"/>
          <w:sz w:val="24"/>
          <w:szCs w:val="24"/>
        </w:rPr>
        <w:t xml:space="preserve"> </w:t>
      </w:r>
      <w:r w:rsidR="00A83164">
        <w:rPr>
          <w:rFonts w:ascii="Times New Roman" w:hAnsi="Times New Roman"/>
          <w:sz w:val="24"/>
          <w:szCs w:val="24"/>
        </w:rPr>
        <w:t>include</w:t>
      </w:r>
      <w:r w:rsidR="00A83164" w:rsidRPr="007415E9">
        <w:rPr>
          <w:rFonts w:ascii="Times New Roman" w:hAnsi="Times New Roman"/>
          <w:sz w:val="24"/>
          <w:szCs w:val="24"/>
        </w:rPr>
        <w:t xml:space="preserve"> 72% of the </w:t>
      </w:r>
      <w:r w:rsidR="00A83164">
        <w:rPr>
          <w:rFonts w:ascii="Times New Roman" w:hAnsi="Times New Roman"/>
          <w:sz w:val="24"/>
          <w:szCs w:val="24"/>
        </w:rPr>
        <w:t xml:space="preserve">total </w:t>
      </w:r>
      <w:r w:rsidR="00A83164" w:rsidRPr="007415E9">
        <w:rPr>
          <w:rFonts w:ascii="Times New Roman" w:hAnsi="Times New Roman"/>
          <w:sz w:val="24"/>
          <w:szCs w:val="24"/>
        </w:rPr>
        <w:t xml:space="preserve">days in which participants drank, and 7% of the </w:t>
      </w:r>
      <w:r w:rsidR="00A83164">
        <w:rPr>
          <w:rFonts w:ascii="Times New Roman" w:hAnsi="Times New Roman"/>
          <w:sz w:val="24"/>
          <w:szCs w:val="24"/>
        </w:rPr>
        <w:t xml:space="preserve">total </w:t>
      </w:r>
      <w:r w:rsidR="00A83164" w:rsidRPr="007415E9">
        <w:rPr>
          <w:rFonts w:ascii="Times New Roman" w:hAnsi="Times New Roman"/>
          <w:sz w:val="24"/>
          <w:szCs w:val="24"/>
        </w:rPr>
        <w:t>days in which participants reported not drinking.</w:t>
      </w:r>
      <w:r w:rsidR="005801E7">
        <w:rPr>
          <w:rFonts w:ascii="Times New Roman" w:hAnsi="Times New Roman"/>
          <w:sz w:val="24"/>
          <w:szCs w:val="24"/>
        </w:rPr>
        <w:t xml:space="preserve"> </w:t>
      </w:r>
      <w:r w:rsidRPr="00CD2FD6">
        <w:rPr>
          <w:rFonts w:ascii="Times New Roman" w:hAnsi="Times New Roman"/>
          <w:sz w:val="24"/>
          <w:szCs w:val="24"/>
        </w:rPr>
        <w:t xml:space="preserve">On </w:t>
      </w:r>
      <w:r>
        <w:rPr>
          <w:rFonts w:ascii="Times New Roman" w:hAnsi="Times New Roman"/>
          <w:sz w:val="24"/>
          <w:szCs w:val="24"/>
        </w:rPr>
        <w:t xml:space="preserve">social drinking </w:t>
      </w:r>
      <w:r w:rsidRPr="00CD2FD6">
        <w:rPr>
          <w:rFonts w:ascii="Times New Roman" w:hAnsi="Times New Roman"/>
          <w:sz w:val="24"/>
          <w:szCs w:val="24"/>
        </w:rPr>
        <w:t>days</w:t>
      </w:r>
      <w:r w:rsidR="005801E7">
        <w:rPr>
          <w:rFonts w:ascii="Times New Roman" w:hAnsi="Times New Roman"/>
          <w:sz w:val="24"/>
          <w:szCs w:val="24"/>
        </w:rPr>
        <w:t xml:space="preserve"> (i.e., days others were drinking)</w:t>
      </w:r>
      <w:r w:rsidRPr="00CD2FD6">
        <w:rPr>
          <w:rFonts w:ascii="Times New Roman" w:hAnsi="Times New Roman"/>
          <w:sz w:val="24"/>
          <w:szCs w:val="24"/>
        </w:rPr>
        <w:t>, participants had a mean of 5.</w:t>
      </w:r>
      <w:r>
        <w:rPr>
          <w:rFonts w:ascii="Times New Roman" w:hAnsi="Times New Roman"/>
          <w:sz w:val="24"/>
          <w:szCs w:val="24"/>
        </w:rPr>
        <w:t xml:space="preserve">75 </w:t>
      </w:r>
      <w:r w:rsidRPr="00CD2FD6">
        <w:rPr>
          <w:rFonts w:ascii="Times New Roman" w:hAnsi="Times New Roman"/>
          <w:sz w:val="24"/>
          <w:szCs w:val="24"/>
        </w:rPr>
        <w:t>(</w:t>
      </w:r>
      <w:r w:rsidRPr="00CD2FD6">
        <w:rPr>
          <w:rFonts w:ascii="Times New Roman" w:hAnsi="Times New Roman"/>
          <w:i/>
          <w:sz w:val="24"/>
          <w:szCs w:val="24"/>
        </w:rPr>
        <w:t>SD</w:t>
      </w:r>
      <w:r>
        <w:rPr>
          <w:rFonts w:ascii="Times New Roman" w:hAnsi="Times New Roman"/>
          <w:sz w:val="24"/>
          <w:szCs w:val="24"/>
        </w:rPr>
        <w:t xml:space="preserve"> = 3.90</w:t>
      </w:r>
      <w:r w:rsidRPr="00CD2FD6">
        <w:rPr>
          <w:rFonts w:ascii="Times New Roman" w:hAnsi="Times New Roman"/>
          <w:sz w:val="24"/>
          <w:szCs w:val="24"/>
        </w:rPr>
        <w:t>) drinks</w:t>
      </w:r>
      <w:r w:rsidR="005801E7">
        <w:rPr>
          <w:rFonts w:ascii="Times New Roman" w:hAnsi="Times New Roman"/>
          <w:sz w:val="24"/>
          <w:szCs w:val="24"/>
        </w:rPr>
        <w:t xml:space="preserve"> and </w:t>
      </w:r>
      <w:r w:rsidRPr="00CD2FD6">
        <w:rPr>
          <w:rFonts w:ascii="Times New Roman" w:hAnsi="Times New Roman"/>
          <w:sz w:val="24"/>
          <w:szCs w:val="24"/>
        </w:rPr>
        <w:t>reported that others had 5.</w:t>
      </w:r>
      <w:r>
        <w:rPr>
          <w:rFonts w:ascii="Times New Roman" w:hAnsi="Times New Roman"/>
          <w:sz w:val="24"/>
          <w:szCs w:val="24"/>
        </w:rPr>
        <w:t>80</w:t>
      </w:r>
      <w:r w:rsidRPr="00CD2FD6">
        <w:rPr>
          <w:rFonts w:ascii="Times New Roman" w:hAnsi="Times New Roman"/>
          <w:sz w:val="24"/>
          <w:szCs w:val="24"/>
        </w:rPr>
        <w:t xml:space="preserve"> (</w:t>
      </w:r>
      <w:r w:rsidRPr="00CD2FD6">
        <w:rPr>
          <w:rFonts w:ascii="Times New Roman" w:hAnsi="Times New Roman"/>
          <w:i/>
          <w:sz w:val="24"/>
          <w:szCs w:val="24"/>
        </w:rPr>
        <w:t>SD</w:t>
      </w:r>
      <w:r>
        <w:rPr>
          <w:rFonts w:ascii="Times New Roman" w:hAnsi="Times New Roman"/>
          <w:sz w:val="24"/>
          <w:szCs w:val="24"/>
        </w:rPr>
        <w:t xml:space="preserve"> = 3.34</w:t>
      </w:r>
      <w:r w:rsidRPr="00CD2FD6">
        <w:rPr>
          <w:rFonts w:ascii="Times New Roman" w:hAnsi="Times New Roman"/>
          <w:sz w:val="24"/>
          <w:szCs w:val="24"/>
        </w:rPr>
        <w:t>) drinks on average</w:t>
      </w:r>
      <w:r w:rsidRPr="007415E9">
        <w:rPr>
          <w:rFonts w:ascii="Times New Roman" w:hAnsi="Times New Roman"/>
          <w:sz w:val="24"/>
          <w:szCs w:val="24"/>
        </w:rPr>
        <w:t>.</w:t>
      </w:r>
    </w:p>
    <w:p w:rsidR="005C55D3" w:rsidRDefault="003471DA" w:rsidP="005C55D3">
      <w:pPr>
        <w:spacing w:line="480" w:lineRule="auto"/>
        <w:ind w:firstLine="720"/>
        <w:rPr>
          <w:rFonts w:ascii="Times New Roman" w:hAnsi="Times New Roman"/>
          <w:sz w:val="24"/>
          <w:szCs w:val="24"/>
        </w:rPr>
      </w:pPr>
      <w:r w:rsidRPr="00CD2FD6">
        <w:rPr>
          <w:rFonts w:ascii="Times New Roman" w:hAnsi="Times New Roman"/>
          <w:sz w:val="24"/>
          <w:szCs w:val="24"/>
        </w:rPr>
        <w:t xml:space="preserve">We examined the </w:t>
      </w:r>
      <w:r w:rsidR="00465E79">
        <w:rPr>
          <w:rFonts w:ascii="Times New Roman" w:hAnsi="Times New Roman"/>
          <w:sz w:val="24"/>
          <w:szCs w:val="24"/>
        </w:rPr>
        <w:t xml:space="preserve">proportion of the </w:t>
      </w:r>
      <w:r w:rsidRPr="00CD2FD6">
        <w:rPr>
          <w:rFonts w:ascii="Times New Roman" w:hAnsi="Times New Roman"/>
          <w:sz w:val="24"/>
          <w:szCs w:val="24"/>
        </w:rPr>
        <w:t xml:space="preserve">total variation in norms and drinking at each of the three levels of analysis by calculating Intraclass correlations. Within-person differences (Level 1) accounted for a considerable portion of the variance for both norms and drinking (66% and 81% </w:t>
      </w:r>
      <w:r w:rsidRPr="00CD2FD6">
        <w:rPr>
          <w:rFonts w:ascii="Times New Roman" w:hAnsi="Times New Roman"/>
          <w:sz w:val="24"/>
          <w:szCs w:val="24"/>
        </w:rPr>
        <w:lastRenderedPageBreak/>
        <w:t>respectively), year differences (Level 2) accounted for the least (10% and 2% respectively), and between-person differences (Level 3) accounted for the remaining variance (24% and 17% respectively).</w:t>
      </w:r>
    </w:p>
    <w:p w:rsidR="003471DA" w:rsidRPr="00CD2FD6" w:rsidRDefault="003471DA" w:rsidP="005C55D3">
      <w:pPr>
        <w:spacing w:line="480" w:lineRule="auto"/>
        <w:rPr>
          <w:rFonts w:ascii="Times New Roman" w:hAnsi="Times New Roman"/>
          <w:i/>
          <w:sz w:val="24"/>
          <w:szCs w:val="24"/>
        </w:rPr>
      </w:pPr>
      <w:r w:rsidRPr="00CD2FD6">
        <w:rPr>
          <w:rFonts w:ascii="Times New Roman" w:hAnsi="Times New Roman"/>
          <w:i/>
          <w:sz w:val="24"/>
          <w:szCs w:val="24"/>
        </w:rPr>
        <w:t xml:space="preserve">Drinking </w:t>
      </w:r>
      <w:r>
        <w:rPr>
          <w:rFonts w:ascii="Times New Roman" w:hAnsi="Times New Roman"/>
          <w:i/>
          <w:sz w:val="24"/>
          <w:szCs w:val="24"/>
        </w:rPr>
        <w:t xml:space="preserve">Multilevel </w:t>
      </w:r>
      <w:r w:rsidRPr="00CD2FD6">
        <w:rPr>
          <w:rFonts w:ascii="Times New Roman" w:hAnsi="Times New Roman"/>
          <w:i/>
          <w:sz w:val="24"/>
          <w:szCs w:val="24"/>
        </w:rPr>
        <w:t>Model Results</w:t>
      </w:r>
    </w:p>
    <w:p w:rsidR="003471DA" w:rsidRDefault="003471DA" w:rsidP="009929FA">
      <w:pPr>
        <w:spacing w:after="0" w:line="480" w:lineRule="auto"/>
        <w:rPr>
          <w:rFonts w:ascii="Times New Roman" w:hAnsi="Times New Roman"/>
          <w:sz w:val="24"/>
          <w:szCs w:val="24"/>
        </w:rPr>
      </w:pPr>
      <w:r w:rsidRPr="00CD2FD6">
        <w:rPr>
          <w:rFonts w:ascii="Times New Roman" w:hAnsi="Times New Roman"/>
          <w:sz w:val="24"/>
          <w:szCs w:val="24"/>
        </w:rPr>
        <w:tab/>
        <w:t xml:space="preserve">We examined alcohol use during </w:t>
      </w:r>
      <w:r w:rsidR="008269A5">
        <w:rPr>
          <w:rFonts w:ascii="Times New Roman" w:hAnsi="Times New Roman"/>
          <w:sz w:val="24"/>
          <w:szCs w:val="24"/>
        </w:rPr>
        <w:t>social drinking episodes</w:t>
      </w:r>
      <w:r w:rsidRPr="00CD2FD6">
        <w:rPr>
          <w:rFonts w:ascii="Times New Roman" w:hAnsi="Times New Roman"/>
          <w:sz w:val="24"/>
          <w:szCs w:val="24"/>
        </w:rPr>
        <w:t xml:space="preserve"> as a f</w:t>
      </w:r>
      <w:r>
        <w:rPr>
          <w:rFonts w:ascii="Times New Roman" w:hAnsi="Times New Roman"/>
          <w:sz w:val="24"/>
          <w:szCs w:val="24"/>
        </w:rPr>
        <w:t>unction of event-specific norms (Level 1)</w:t>
      </w:r>
      <w:r w:rsidRPr="00CD2FD6">
        <w:rPr>
          <w:rFonts w:ascii="Times New Roman" w:hAnsi="Times New Roman"/>
          <w:sz w:val="24"/>
          <w:szCs w:val="24"/>
        </w:rPr>
        <w:t>, year</w:t>
      </w:r>
      <w:r>
        <w:rPr>
          <w:rFonts w:ascii="Times New Roman" w:hAnsi="Times New Roman"/>
          <w:sz w:val="24"/>
          <w:szCs w:val="24"/>
        </w:rPr>
        <w:t xml:space="preserve"> (Level 2), </w:t>
      </w:r>
      <w:r w:rsidRPr="00CD2FD6">
        <w:rPr>
          <w:rFonts w:ascii="Times New Roman" w:hAnsi="Times New Roman"/>
          <w:sz w:val="24"/>
          <w:szCs w:val="24"/>
        </w:rPr>
        <w:t>gender</w:t>
      </w:r>
      <w:r>
        <w:rPr>
          <w:rFonts w:ascii="Times New Roman" w:hAnsi="Times New Roman"/>
          <w:sz w:val="24"/>
          <w:szCs w:val="24"/>
        </w:rPr>
        <w:t>, and SA</w:t>
      </w:r>
      <w:r w:rsidRPr="00CD2FD6">
        <w:rPr>
          <w:rFonts w:ascii="Times New Roman" w:hAnsi="Times New Roman"/>
          <w:sz w:val="24"/>
          <w:szCs w:val="24"/>
        </w:rPr>
        <w:t xml:space="preserve"> </w:t>
      </w:r>
      <w:r>
        <w:rPr>
          <w:rFonts w:ascii="Times New Roman" w:hAnsi="Times New Roman"/>
          <w:sz w:val="24"/>
          <w:szCs w:val="24"/>
        </w:rPr>
        <w:t>(Level 3). Two and three</w:t>
      </w:r>
      <w:r w:rsidRPr="00CD2FD6">
        <w:rPr>
          <w:rFonts w:ascii="Times New Roman" w:hAnsi="Times New Roman"/>
          <w:sz w:val="24"/>
          <w:szCs w:val="24"/>
        </w:rPr>
        <w:t>-way interactions</w:t>
      </w:r>
      <w:r>
        <w:rPr>
          <w:rFonts w:ascii="Times New Roman" w:hAnsi="Times New Roman"/>
          <w:sz w:val="24"/>
          <w:szCs w:val="24"/>
        </w:rPr>
        <w:t xml:space="preserve"> </w:t>
      </w:r>
      <w:r w:rsidRPr="00CD2FD6">
        <w:rPr>
          <w:rFonts w:ascii="Times New Roman" w:hAnsi="Times New Roman"/>
          <w:sz w:val="24"/>
          <w:szCs w:val="24"/>
        </w:rPr>
        <w:t>among these variables</w:t>
      </w:r>
      <w:r>
        <w:rPr>
          <w:rFonts w:ascii="Times New Roman" w:hAnsi="Times New Roman"/>
          <w:sz w:val="24"/>
          <w:szCs w:val="24"/>
        </w:rPr>
        <w:t xml:space="preserve"> were also examined. For this model, the number of drinking offers accepted from others was included as an additional control variable at Level 1 because we were interested in passive social influences (i.e., event-specific norms) on drinking rather than active influences in the form of drinking offers from peers. The results are shown in Table 1.</w:t>
      </w:r>
    </w:p>
    <w:p w:rsidR="003471DA" w:rsidRDefault="003471DA" w:rsidP="008E072D">
      <w:pPr>
        <w:spacing w:after="120" w:line="480" w:lineRule="auto"/>
        <w:ind w:firstLine="720"/>
        <w:rPr>
          <w:rFonts w:ascii="Times New Roman" w:hAnsi="Times New Roman"/>
          <w:sz w:val="24"/>
          <w:szCs w:val="24"/>
        </w:rPr>
      </w:pPr>
      <w:r>
        <w:rPr>
          <w:rFonts w:ascii="Times New Roman" w:hAnsi="Times New Roman"/>
          <w:sz w:val="24"/>
          <w:szCs w:val="24"/>
        </w:rPr>
        <w:t>G</w:t>
      </w:r>
      <w:r w:rsidRPr="00CD2FD6">
        <w:rPr>
          <w:rFonts w:ascii="Times New Roman" w:hAnsi="Times New Roman"/>
          <w:sz w:val="24"/>
          <w:szCs w:val="24"/>
        </w:rPr>
        <w:t>ender and event-specific norms were significant predictors of drinking;</w:t>
      </w:r>
      <w:r>
        <w:rPr>
          <w:rFonts w:ascii="Times New Roman" w:hAnsi="Times New Roman"/>
          <w:sz w:val="24"/>
          <w:szCs w:val="24"/>
        </w:rPr>
        <w:t xml:space="preserve"> however these effects were</w:t>
      </w:r>
      <w:r w:rsidRPr="00CD2FD6">
        <w:rPr>
          <w:rFonts w:ascii="Times New Roman" w:hAnsi="Times New Roman"/>
          <w:sz w:val="24"/>
          <w:szCs w:val="24"/>
        </w:rPr>
        <w:t xml:space="preserve"> qu</w:t>
      </w:r>
      <w:r>
        <w:rPr>
          <w:rFonts w:ascii="Times New Roman" w:hAnsi="Times New Roman"/>
          <w:sz w:val="24"/>
          <w:szCs w:val="24"/>
        </w:rPr>
        <w:t>alified by a significant two</w:t>
      </w:r>
      <w:r w:rsidRPr="00CD2FD6">
        <w:rPr>
          <w:rFonts w:ascii="Times New Roman" w:hAnsi="Times New Roman"/>
          <w:sz w:val="24"/>
          <w:szCs w:val="24"/>
        </w:rPr>
        <w:t>-way interaction betwe</w:t>
      </w:r>
      <w:r>
        <w:rPr>
          <w:rFonts w:ascii="Times New Roman" w:hAnsi="Times New Roman"/>
          <w:sz w:val="24"/>
          <w:szCs w:val="24"/>
        </w:rPr>
        <w:t>en them. As depicted in Figure 1</w:t>
      </w:r>
      <w:r w:rsidRPr="00CD2FD6">
        <w:rPr>
          <w:rFonts w:ascii="Times New Roman" w:hAnsi="Times New Roman"/>
          <w:sz w:val="24"/>
          <w:szCs w:val="24"/>
        </w:rPr>
        <w:t xml:space="preserve">, </w:t>
      </w:r>
      <w:r>
        <w:rPr>
          <w:rFonts w:ascii="Times New Roman" w:hAnsi="Times New Roman"/>
          <w:sz w:val="24"/>
          <w:szCs w:val="24"/>
        </w:rPr>
        <w:t xml:space="preserve">for both men and women, </w:t>
      </w:r>
      <w:r w:rsidRPr="00CD2FD6">
        <w:rPr>
          <w:rFonts w:ascii="Times New Roman" w:hAnsi="Times New Roman"/>
          <w:sz w:val="24"/>
          <w:szCs w:val="24"/>
        </w:rPr>
        <w:t>event-specific norms had a posi</w:t>
      </w:r>
      <w:r>
        <w:rPr>
          <w:rFonts w:ascii="Times New Roman" w:hAnsi="Times New Roman"/>
          <w:sz w:val="24"/>
          <w:szCs w:val="24"/>
        </w:rPr>
        <w:t xml:space="preserve">tive relationship with drinking, such that on days when the event-specific norms </w:t>
      </w:r>
      <w:r w:rsidRPr="00B37A94">
        <w:rPr>
          <w:rFonts w:ascii="Times New Roman" w:hAnsi="Times New Roman"/>
          <w:sz w:val="24"/>
          <w:szCs w:val="24"/>
        </w:rPr>
        <w:t>were relatively higher than the average, more</w:t>
      </w:r>
      <w:r>
        <w:rPr>
          <w:rFonts w:ascii="Times New Roman" w:hAnsi="Times New Roman"/>
          <w:sz w:val="24"/>
          <w:szCs w:val="24"/>
        </w:rPr>
        <w:t xml:space="preserve"> alcohol was consumed. Although the interaction indicates that the association was stronger for men as predicted, f</w:t>
      </w:r>
      <w:r w:rsidRPr="00CD2FD6">
        <w:rPr>
          <w:rFonts w:ascii="Times New Roman" w:hAnsi="Times New Roman"/>
          <w:sz w:val="24"/>
          <w:szCs w:val="24"/>
        </w:rPr>
        <w:t>ollow-up simple slopes tests in</w:t>
      </w:r>
      <w:r>
        <w:rPr>
          <w:rFonts w:ascii="Times New Roman" w:hAnsi="Times New Roman"/>
          <w:sz w:val="24"/>
          <w:szCs w:val="24"/>
        </w:rPr>
        <w:t xml:space="preserve">dicated that </w:t>
      </w:r>
      <w:r w:rsidRPr="00CD2FD6">
        <w:rPr>
          <w:rFonts w:ascii="Times New Roman" w:hAnsi="Times New Roman"/>
          <w:sz w:val="24"/>
          <w:szCs w:val="24"/>
        </w:rPr>
        <w:t xml:space="preserve">the relationship was </w:t>
      </w:r>
      <w:r>
        <w:rPr>
          <w:rFonts w:ascii="Times New Roman" w:hAnsi="Times New Roman"/>
          <w:sz w:val="24"/>
          <w:szCs w:val="24"/>
        </w:rPr>
        <w:t xml:space="preserve">significant for both </w:t>
      </w:r>
      <w:r w:rsidRPr="00CD2FD6">
        <w:rPr>
          <w:rFonts w:ascii="Times New Roman" w:hAnsi="Times New Roman"/>
          <w:sz w:val="24"/>
          <w:szCs w:val="24"/>
        </w:rPr>
        <w:t>men (</w:t>
      </w:r>
      <w:r w:rsidRPr="00CD2FD6">
        <w:rPr>
          <w:rFonts w:ascii="Times New Roman" w:hAnsi="Times New Roman"/>
          <w:i/>
          <w:sz w:val="24"/>
          <w:szCs w:val="24"/>
        </w:rPr>
        <w:t>b</w:t>
      </w:r>
      <w:r w:rsidRPr="00CD2FD6">
        <w:rPr>
          <w:rFonts w:ascii="Times New Roman" w:hAnsi="Times New Roman"/>
          <w:sz w:val="24"/>
          <w:szCs w:val="24"/>
        </w:rPr>
        <w:t xml:space="preserve"> = .49, </w:t>
      </w:r>
      <w:r w:rsidRPr="00CD2FD6">
        <w:rPr>
          <w:rFonts w:ascii="Times New Roman" w:hAnsi="Times New Roman"/>
          <w:i/>
          <w:sz w:val="24"/>
          <w:szCs w:val="24"/>
        </w:rPr>
        <w:t>p</w:t>
      </w:r>
      <w:r w:rsidRPr="00CD2FD6">
        <w:rPr>
          <w:rFonts w:ascii="Times New Roman" w:hAnsi="Times New Roman"/>
          <w:sz w:val="24"/>
          <w:szCs w:val="24"/>
        </w:rPr>
        <w:t xml:space="preserve"> </w:t>
      </w:r>
      <w:r>
        <w:rPr>
          <w:rFonts w:ascii="Times New Roman" w:hAnsi="Times New Roman"/>
          <w:sz w:val="24"/>
          <w:szCs w:val="24"/>
        </w:rPr>
        <w:t>&lt;</w:t>
      </w:r>
      <w:r w:rsidRPr="00CD2FD6">
        <w:rPr>
          <w:rFonts w:ascii="Times New Roman" w:hAnsi="Times New Roman"/>
          <w:sz w:val="24"/>
          <w:szCs w:val="24"/>
        </w:rPr>
        <w:t xml:space="preserve"> .00</w:t>
      </w:r>
      <w:r>
        <w:rPr>
          <w:rFonts w:ascii="Times New Roman" w:hAnsi="Times New Roman"/>
          <w:sz w:val="24"/>
          <w:szCs w:val="24"/>
        </w:rPr>
        <w:t>1</w:t>
      </w:r>
      <w:r w:rsidRPr="00CD2FD6">
        <w:rPr>
          <w:rFonts w:ascii="Times New Roman" w:hAnsi="Times New Roman"/>
          <w:sz w:val="24"/>
          <w:szCs w:val="24"/>
        </w:rPr>
        <w:t xml:space="preserve">) </w:t>
      </w:r>
      <w:r>
        <w:rPr>
          <w:rFonts w:ascii="Times New Roman" w:hAnsi="Times New Roman"/>
          <w:sz w:val="24"/>
          <w:szCs w:val="24"/>
        </w:rPr>
        <w:t xml:space="preserve">and </w:t>
      </w:r>
      <w:r w:rsidRPr="00CD2FD6">
        <w:rPr>
          <w:rFonts w:ascii="Times New Roman" w:hAnsi="Times New Roman"/>
          <w:sz w:val="24"/>
          <w:szCs w:val="24"/>
        </w:rPr>
        <w:t>women (</w:t>
      </w:r>
      <w:r w:rsidRPr="00CD2FD6">
        <w:rPr>
          <w:rFonts w:ascii="Times New Roman" w:hAnsi="Times New Roman"/>
          <w:i/>
          <w:sz w:val="24"/>
          <w:szCs w:val="24"/>
        </w:rPr>
        <w:t>b</w:t>
      </w:r>
      <w:r w:rsidRPr="00CD2FD6">
        <w:rPr>
          <w:rFonts w:ascii="Times New Roman" w:hAnsi="Times New Roman"/>
          <w:sz w:val="24"/>
          <w:szCs w:val="24"/>
        </w:rPr>
        <w:t xml:space="preserve"> = .36, </w:t>
      </w:r>
      <w:r w:rsidRPr="00CD2FD6">
        <w:rPr>
          <w:rFonts w:ascii="Times New Roman" w:hAnsi="Times New Roman"/>
          <w:i/>
          <w:sz w:val="24"/>
          <w:szCs w:val="24"/>
        </w:rPr>
        <w:t>p</w:t>
      </w:r>
      <w:r w:rsidRPr="00CD2FD6">
        <w:rPr>
          <w:rFonts w:ascii="Times New Roman" w:hAnsi="Times New Roman"/>
          <w:sz w:val="24"/>
          <w:szCs w:val="24"/>
        </w:rPr>
        <w:t xml:space="preserve"> </w:t>
      </w:r>
      <w:r>
        <w:rPr>
          <w:rFonts w:ascii="Times New Roman" w:hAnsi="Times New Roman"/>
          <w:sz w:val="24"/>
          <w:szCs w:val="24"/>
        </w:rPr>
        <w:t>&lt;</w:t>
      </w:r>
      <w:r w:rsidRPr="00CD2FD6">
        <w:rPr>
          <w:rFonts w:ascii="Times New Roman" w:hAnsi="Times New Roman"/>
          <w:sz w:val="24"/>
          <w:szCs w:val="24"/>
        </w:rPr>
        <w:t xml:space="preserve"> .00</w:t>
      </w:r>
      <w:r>
        <w:rPr>
          <w:rFonts w:ascii="Times New Roman" w:hAnsi="Times New Roman"/>
          <w:sz w:val="24"/>
          <w:szCs w:val="24"/>
        </w:rPr>
        <w:t>1</w:t>
      </w:r>
      <w:r w:rsidRPr="00CD2FD6">
        <w:rPr>
          <w:rFonts w:ascii="Times New Roman" w:hAnsi="Times New Roman"/>
          <w:sz w:val="24"/>
          <w:szCs w:val="24"/>
        </w:rPr>
        <w:t>)</w:t>
      </w:r>
      <w:r>
        <w:rPr>
          <w:rFonts w:ascii="Times New Roman" w:hAnsi="Times New Roman"/>
          <w:sz w:val="24"/>
          <w:szCs w:val="24"/>
        </w:rPr>
        <w:t xml:space="preserve">. </w:t>
      </w:r>
      <w:r w:rsidRPr="00CD2FD6">
        <w:rPr>
          <w:rFonts w:ascii="Times New Roman" w:hAnsi="Times New Roman"/>
          <w:sz w:val="24"/>
          <w:szCs w:val="24"/>
        </w:rPr>
        <w:t>There was also a significant two-way interaction between study year and gender (</w:t>
      </w:r>
      <w:r w:rsidR="00FD7810">
        <w:rPr>
          <w:rFonts w:ascii="Times New Roman" w:hAnsi="Times New Roman"/>
          <w:sz w:val="24"/>
          <w:szCs w:val="24"/>
        </w:rPr>
        <w:t>s</w:t>
      </w:r>
      <w:r w:rsidRPr="00CD2FD6">
        <w:rPr>
          <w:rFonts w:ascii="Times New Roman" w:hAnsi="Times New Roman"/>
          <w:sz w:val="24"/>
          <w:szCs w:val="24"/>
        </w:rPr>
        <w:t>ee</w:t>
      </w:r>
      <w:r>
        <w:rPr>
          <w:rFonts w:ascii="Times New Roman" w:hAnsi="Times New Roman"/>
          <w:sz w:val="24"/>
          <w:szCs w:val="24"/>
        </w:rPr>
        <w:t xml:space="preserve"> Figure 2</w:t>
      </w:r>
      <w:r w:rsidRPr="00CD2FD6">
        <w:rPr>
          <w:rFonts w:ascii="Times New Roman" w:hAnsi="Times New Roman"/>
          <w:sz w:val="24"/>
          <w:szCs w:val="24"/>
        </w:rPr>
        <w:t xml:space="preserve">), such that men’s </w:t>
      </w:r>
      <w:r>
        <w:rPr>
          <w:rFonts w:ascii="Times New Roman" w:hAnsi="Times New Roman"/>
          <w:sz w:val="24"/>
          <w:szCs w:val="24"/>
        </w:rPr>
        <w:t xml:space="preserve">social </w:t>
      </w:r>
      <w:r w:rsidRPr="00CD2FD6">
        <w:rPr>
          <w:rFonts w:ascii="Times New Roman" w:hAnsi="Times New Roman"/>
          <w:sz w:val="24"/>
          <w:szCs w:val="24"/>
        </w:rPr>
        <w:t>drinking increased from Year 1 to Year 4 (</w:t>
      </w:r>
      <w:r w:rsidRPr="00CD2FD6">
        <w:rPr>
          <w:rFonts w:ascii="Times New Roman" w:hAnsi="Times New Roman"/>
          <w:i/>
          <w:sz w:val="24"/>
          <w:szCs w:val="24"/>
        </w:rPr>
        <w:t>b</w:t>
      </w:r>
      <w:r w:rsidRPr="00CD2FD6">
        <w:rPr>
          <w:rFonts w:ascii="Times New Roman" w:hAnsi="Times New Roman"/>
          <w:sz w:val="24"/>
          <w:szCs w:val="24"/>
        </w:rPr>
        <w:t xml:space="preserve"> = .38, </w:t>
      </w:r>
      <w:r w:rsidRPr="00CD2FD6">
        <w:rPr>
          <w:rFonts w:ascii="Times New Roman" w:hAnsi="Times New Roman"/>
          <w:i/>
          <w:sz w:val="24"/>
          <w:szCs w:val="24"/>
        </w:rPr>
        <w:t>p</w:t>
      </w:r>
      <w:r w:rsidRPr="00CD2FD6">
        <w:rPr>
          <w:rFonts w:ascii="Times New Roman" w:hAnsi="Times New Roman"/>
          <w:sz w:val="24"/>
          <w:szCs w:val="24"/>
        </w:rPr>
        <w:t xml:space="preserve"> </w:t>
      </w:r>
      <w:r>
        <w:rPr>
          <w:rFonts w:ascii="Times New Roman" w:hAnsi="Times New Roman"/>
          <w:sz w:val="24"/>
          <w:szCs w:val="24"/>
        </w:rPr>
        <w:t>&lt;</w:t>
      </w:r>
      <w:r w:rsidRPr="00CD2FD6">
        <w:rPr>
          <w:rFonts w:ascii="Times New Roman" w:hAnsi="Times New Roman"/>
          <w:sz w:val="24"/>
          <w:szCs w:val="24"/>
        </w:rPr>
        <w:t xml:space="preserve"> .00</w:t>
      </w:r>
      <w:r>
        <w:rPr>
          <w:rFonts w:ascii="Times New Roman" w:hAnsi="Times New Roman"/>
          <w:sz w:val="24"/>
          <w:szCs w:val="24"/>
        </w:rPr>
        <w:t>1</w:t>
      </w:r>
      <w:r w:rsidRPr="00CD2FD6">
        <w:rPr>
          <w:rFonts w:ascii="Times New Roman" w:hAnsi="Times New Roman"/>
          <w:sz w:val="24"/>
          <w:szCs w:val="24"/>
        </w:rPr>
        <w:t xml:space="preserve">) </w:t>
      </w:r>
      <w:r w:rsidR="00B37A94">
        <w:rPr>
          <w:rFonts w:ascii="Times New Roman" w:hAnsi="Times New Roman"/>
          <w:sz w:val="24"/>
          <w:szCs w:val="24"/>
        </w:rPr>
        <w:t>whereas</w:t>
      </w:r>
      <w:r w:rsidR="00B37A94" w:rsidRPr="00CD2FD6">
        <w:rPr>
          <w:rFonts w:ascii="Times New Roman" w:hAnsi="Times New Roman"/>
          <w:sz w:val="24"/>
          <w:szCs w:val="24"/>
        </w:rPr>
        <w:t xml:space="preserve"> </w:t>
      </w:r>
      <w:r w:rsidRPr="00CD2FD6">
        <w:rPr>
          <w:rFonts w:ascii="Times New Roman" w:hAnsi="Times New Roman"/>
          <w:sz w:val="24"/>
          <w:szCs w:val="24"/>
        </w:rPr>
        <w:t xml:space="preserve">women’s </w:t>
      </w:r>
      <w:r>
        <w:rPr>
          <w:rFonts w:ascii="Times New Roman" w:hAnsi="Times New Roman"/>
          <w:sz w:val="24"/>
          <w:szCs w:val="24"/>
        </w:rPr>
        <w:t xml:space="preserve">social drinking </w:t>
      </w:r>
      <w:r w:rsidRPr="00CD2FD6">
        <w:rPr>
          <w:rFonts w:ascii="Times New Roman" w:hAnsi="Times New Roman"/>
          <w:sz w:val="24"/>
          <w:szCs w:val="24"/>
        </w:rPr>
        <w:t xml:space="preserve">remained relatively stable </w:t>
      </w:r>
      <w:r>
        <w:rPr>
          <w:rFonts w:ascii="Times New Roman" w:hAnsi="Times New Roman"/>
          <w:sz w:val="24"/>
          <w:szCs w:val="24"/>
        </w:rPr>
        <w:t xml:space="preserve">over time </w:t>
      </w:r>
      <w:r w:rsidRPr="00CD2FD6">
        <w:rPr>
          <w:rFonts w:ascii="Times New Roman" w:hAnsi="Times New Roman"/>
          <w:sz w:val="24"/>
          <w:szCs w:val="24"/>
        </w:rPr>
        <w:t>(</w:t>
      </w:r>
      <w:r w:rsidRPr="00CD2FD6">
        <w:rPr>
          <w:rFonts w:ascii="Times New Roman" w:hAnsi="Times New Roman"/>
          <w:i/>
          <w:sz w:val="24"/>
          <w:szCs w:val="24"/>
        </w:rPr>
        <w:t>b</w:t>
      </w:r>
      <w:r w:rsidRPr="00CD2FD6">
        <w:rPr>
          <w:rFonts w:ascii="Times New Roman" w:hAnsi="Times New Roman"/>
          <w:sz w:val="24"/>
          <w:szCs w:val="24"/>
        </w:rPr>
        <w:t xml:space="preserve"> = .07, </w:t>
      </w:r>
      <w:r w:rsidRPr="00CD2FD6">
        <w:rPr>
          <w:rFonts w:ascii="Times New Roman" w:hAnsi="Times New Roman"/>
          <w:i/>
          <w:sz w:val="24"/>
          <w:szCs w:val="24"/>
        </w:rPr>
        <w:t>p</w:t>
      </w:r>
      <w:r w:rsidRPr="00CD2FD6">
        <w:rPr>
          <w:rFonts w:ascii="Times New Roman" w:hAnsi="Times New Roman"/>
          <w:sz w:val="24"/>
          <w:szCs w:val="24"/>
        </w:rPr>
        <w:t xml:space="preserve"> = .40) as revealed by simple slopes tests. </w:t>
      </w:r>
    </w:p>
    <w:p w:rsidR="003471DA" w:rsidRPr="00CD2FD6" w:rsidRDefault="003471DA" w:rsidP="008E072D">
      <w:pPr>
        <w:spacing w:after="120" w:line="480" w:lineRule="auto"/>
        <w:rPr>
          <w:rFonts w:ascii="Times New Roman" w:hAnsi="Times New Roman"/>
          <w:i/>
          <w:sz w:val="24"/>
          <w:szCs w:val="24"/>
        </w:rPr>
      </w:pPr>
      <w:r w:rsidRPr="00CD2FD6">
        <w:rPr>
          <w:rFonts w:ascii="Times New Roman" w:hAnsi="Times New Roman"/>
          <w:i/>
          <w:sz w:val="24"/>
          <w:szCs w:val="24"/>
        </w:rPr>
        <w:t xml:space="preserve">Norms </w:t>
      </w:r>
      <w:r>
        <w:rPr>
          <w:rFonts w:ascii="Times New Roman" w:hAnsi="Times New Roman"/>
          <w:i/>
          <w:sz w:val="24"/>
          <w:szCs w:val="24"/>
        </w:rPr>
        <w:t xml:space="preserve">Multilevel </w:t>
      </w:r>
      <w:r w:rsidRPr="00CD2FD6">
        <w:rPr>
          <w:rFonts w:ascii="Times New Roman" w:hAnsi="Times New Roman"/>
          <w:i/>
          <w:sz w:val="24"/>
          <w:szCs w:val="24"/>
        </w:rPr>
        <w:t>Model Results</w:t>
      </w:r>
    </w:p>
    <w:p w:rsidR="003471DA" w:rsidRPr="00CD2FD6" w:rsidRDefault="003471DA" w:rsidP="008E072D">
      <w:pPr>
        <w:spacing w:after="0" w:line="480" w:lineRule="auto"/>
        <w:rPr>
          <w:rFonts w:ascii="Times New Roman" w:hAnsi="Times New Roman"/>
          <w:sz w:val="24"/>
          <w:szCs w:val="24"/>
        </w:rPr>
      </w:pPr>
      <w:r w:rsidRPr="00CD2FD6">
        <w:rPr>
          <w:rFonts w:ascii="Times New Roman" w:hAnsi="Times New Roman"/>
          <w:sz w:val="24"/>
          <w:szCs w:val="24"/>
        </w:rPr>
        <w:lastRenderedPageBreak/>
        <w:tab/>
      </w:r>
      <w:r>
        <w:rPr>
          <w:rFonts w:ascii="Times New Roman" w:hAnsi="Times New Roman"/>
          <w:sz w:val="24"/>
          <w:szCs w:val="24"/>
        </w:rPr>
        <w:t xml:space="preserve">To examine whether event-specific drinking norm perceptions changed over time in college and how individual differences in gender and social anxiety were related to this process, we estimated a model with event-specific norms as the outcome. As in the previous model, </w:t>
      </w:r>
      <w:r w:rsidRPr="00CD2FD6">
        <w:rPr>
          <w:rFonts w:ascii="Times New Roman" w:hAnsi="Times New Roman"/>
          <w:sz w:val="24"/>
          <w:szCs w:val="24"/>
        </w:rPr>
        <w:t>year</w:t>
      </w:r>
      <w:r>
        <w:rPr>
          <w:rFonts w:ascii="Times New Roman" w:hAnsi="Times New Roman"/>
          <w:sz w:val="24"/>
          <w:szCs w:val="24"/>
        </w:rPr>
        <w:t xml:space="preserve"> was entered at Level 2 and gender and SA were entered at Level 3. We also tested for two cross-level interactions: Year x Gender and Year x SA</w:t>
      </w:r>
      <w:r w:rsidRPr="00CD2FD6">
        <w:rPr>
          <w:rFonts w:ascii="Times New Roman" w:hAnsi="Times New Roman"/>
          <w:sz w:val="24"/>
          <w:szCs w:val="24"/>
        </w:rPr>
        <w:t xml:space="preserve">. </w:t>
      </w:r>
      <w:r>
        <w:rPr>
          <w:rFonts w:ascii="Times New Roman" w:hAnsi="Times New Roman"/>
          <w:sz w:val="24"/>
          <w:szCs w:val="24"/>
        </w:rPr>
        <w:t xml:space="preserve">In this model, </w:t>
      </w:r>
      <w:r w:rsidRPr="00CD2FD6">
        <w:rPr>
          <w:rFonts w:ascii="Times New Roman" w:hAnsi="Times New Roman"/>
          <w:sz w:val="24"/>
          <w:szCs w:val="24"/>
        </w:rPr>
        <w:t>number of persona</w:t>
      </w:r>
      <w:r>
        <w:rPr>
          <w:rFonts w:ascii="Times New Roman" w:hAnsi="Times New Roman"/>
          <w:sz w:val="24"/>
          <w:szCs w:val="24"/>
        </w:rPr>
        <w:t xml:space="preserve">l drinks </w:t>
      </w:r>
      <w:r w:rsidR="00213AAB">
        <w:rPr>
          <w:rFonts w:ascii="Times New Roman" w:hAnsi="Times New Roman"/>
          <w:sz w:val="24"/>
          <w:szCs w:val="24"/>
        </w:rPr>
        <w:t xml:space="preserve">was </w:t>
      </w:r>
      <w:r>
        <w:rPr>
          <w:rFonts w:ascii="Times New Roman" w:hAnsi="Times New Roman"/>
          <w:sz w:val="24"/>
          <w:szCs w:val="24"/>
        </w:rPr>
        <w:t>entered as a control variable at Level 1 in order to partial out the potential effect of participants’ own drinking on their norm perceptions.</w:t>
      </w:r>
      <w:r w:rsidRPr="00CD2FD6">
        <w:rPr>
          <w:rFonts w:ascii="Times New Roman" w:hAnsi="Times New Roman"/>
          <w:sz w:val="24"/>
          <w:szCs w:val="24"/>
        </w:rPr>
        <w:t xml:space="preserve"> As </w:t>
      </w:r>
      <w:r>
        <w:rPr>
          <w:rFonts w:ascii="Times New Roman" w:hAnsi="Times New Roman"/>
          <w:sz w:val="24"/>
          <w:szCs w:val="24"/>
        </w:rPr>
        <w:t>shown</w:t>
      </w:r>
      <w:r w:rsidRPr="00CD2FD6">
        <w:rPr>
          <w:rFonts w:ascii="Times New Roman" w:hAnsi="Times New Roman"/>
          <w:sz w:val="24"/>
          <w:szCs w:val="24"/>
        </w:rPr>
        <w:t xml:space="preserve"> in Table 2, gender and year were significant predictors of </w:t>
      </w:r>
      <w:r>
        <w:rPr>
          <w:rFonts w:ascii="Times New Roman" w:hAnsi="Times New Roman"/>
          <w:sz w:val="24"/>
          <w:szCs w:val="24"/>
        </w:rPr>
        <w:t>event-specific norms, however these effects were</w:t>
      </w:r>
      <w:r w:rsidRPr="00CD2FD6">
        <w:rPr>
          <w:rFonts w:ascii="Times New Roman" w:hAnsi="Times New Roman"/>
          <w:sz w:val="24"/>
          <w:szCs w:val="24"/>
        </w:rPr>
        <w:t xml:space="preserve"> qualified by a significant interaction between the two. This int</w:t>
      </w:r>
      <w:r>
        <w:rPr>
          <w:rFonts w:ascii="Times New Roman" w:hAnsi="Times New Roman"/>
          <w:sz w:val="24"/>
          <w:szCs w:val="24"/>
        </w:rPr>
        <w:t>eraction is depicted in Figure 3. Follow-up simple slopes</w:t>
      </w:r>
      <w:r w:rsidRPr="00CD2FD6">
        <w:rPr>
          <w:rFonts w:ascii="Times New Roman" w:hAnsi="Times New Roman"/>
          <w:sz w:val="24"/>
          <w:szCs w:val="24"/>
        </w:rPr>
        <w:t xml:space="preserve"> t</w:t>
      </w:r>
      <w:r>
        <w:rPr>
          <w:rFonts w:ascii="Times New Roman" w:hAnsi="Times New Roman"/>
          <w:sz w:val="24"/>
          <w:szCs w:val="24"/>
        </w:rPr>
        <w:t>ests indicated that men’s event-</w:t>
      </w:r>
      <w:r w:rsidRPr="00CD2FD6">
        <w:rPr>
          <w:rFonts w:ascii="Times New Roman" w:hAnsi="Times New Roman"/>
          <w:sz w:val="24"/>
          <w:szCs w:val="24"/>
        </w:rPr>
        <w:t>specific drinking norms increased from Year 1 to Year 4 (</w:t>
      </w:r>
      <w:r w:rsidRPr="00CD2FD6">
        <w:rPr>
          <w:rFonts w:ascii="Times New Roman" w:hAnsi="Times New Roman"/>
          <w:i/>
          <w:sz w:val="24"/>
          <w:szCs w:val="24"/>
        </w:rPr>
        <w:t>b</w:t>
      </w:r>
      <w:r w:rsidRPr="00CD2FD6">
        <w:rPr>
          <w:rFonts w:ascii="Times New Roman" w:hAnsi="Times New Roman"/>
          <w:sz w:val="24"/>
          <w:szCs w:val="24"/>
        </w:rPr>
        <w:t xml:space="preserve"> = .15, </w:t>
      </w:r>
      <w:r w:rsidRPr="00CD2FD6">
        <w:rPr>
          <w:rFonts w:ascii="Times New Roman" w:hAnsi="Times New Roman"/>
          <w:i/>
          <w:sz w:val="24"/>
          <w:szCs w:val="24"/>
        </w:rPr>
        <w:t>p</w:t>
      </w:r>
      <w:r w:rsidRPr="00CD2FD6">
        <w:rPr>
          <w:rFonts w:ascii="Times New Roman" w:hAnsi="Times New Roman"/>
          <w:sz w:val="24"/>
          <w:szCs w:val="24"/>
        </w:rPr>
        <w:t xml:space="preserve"> = .02), </w:t>
      </w:r>
      <w:r w:rsidR="00B37A94">
        <w:rPr>
          <w:rFonts w:ascii="Times New Roman" w:hAnsi="Times New Roman"/>
          <w:sz w:val="24"/>
          <w:szCs w:val="24"/>
        </w:rPr>
        <w:t>whereas</w:t>
      </w:r>
      <w:r w:rsidR="00B37A94" w:rsidRPr="00CD2FD6">
        <w:rPr>
          <w:rFonts w:ascii="Times New Roman" w:hAnsi="Times New Roman"/>
          <w:sz w:val="24"/>
          <w:szCs w:val="24"/>
        </w:rPr>
        <w:t xml:space="preserve"> </w:t>
      </w:r>
      <w:r w:rsidRPr="00CD2FD6">
        <w:rPr>
          <w:rFonts w:ascii="Times New Roman" w:hAnsi="Times New Roman"/>
          <w:sz w:val="24"/>
          <w:szCs w:val="24"/>
        </w:rPr>
        <w:t>women’s decreased (</w:t>
      </w:r>
      <w:r w:rsidRPr="00CD2FD6">
        <w:rPr>
          <w:rFonts w:ascii="Times New Roman" w:hAnsi="Times New Roman"/>
          <w:i/>
          <w:sz w:val="24"/>
          <w:szCs w:val="24"/>
        </w:rPr>
        <w:t>b</w:t>
      </w:r>
      <w:r w:rsidRPr="00CD2FD6">
        <w:rPr>
          <w:rFonts w:ascii="Times New Roman" w:hAnsi="Times New Roman"/>
          <w:sz w:val="24"/>
          <w:szCs w:val="24"/>
        </w:rPr>
        <w:t xml:space="preserve"> = -.22, </w:t>
      </w:r>
      <w:r w:rsidRPr="00CD2FD6">
        <w:rPr>
          <w:rFonts w:ascii="Times New Roman" w:hAnsi="Times New Roman"/>
          <w:i/>
          <w:sz w:val="24"/>
          <w:szCs w:val="24"/>
        </w:rPr>
        <w:t>p</w:t>
      </w:r>
      <w:r w:rsidRPr="00CD2FD6">
        <w:rPr>
          <w:rFonts w:ascii="Times New Roman" w:hAnsi="Times New Roman"/>
          <w:sz w:val="24"/>
          <w:szCs w:val="24"/>
        </w:rPr>
        <w:t xml:space="preserve"> </w:t>
      </w:r>
      <w:r>
        <w:rPr>
          <w:rFonts w:ascii="Times New Roman" w:hAnsi="Times New Roman"/>
          <w:sz w:val="24"/>
          <w:szCs w:val="24"/>
        </w:rPr>
        <w:t>&lt;</w:t>
      </w:r>
      <w:r w:rsidRPr="00CD2FD6">
        <w:rPr>
          <w:rFonts w:ascii="Times New Roman" w:hAnsi="Times New Roman"/>
          <w:sz w:val="24"/>
          <w:szCs w:val="24"/>
        </w:rPr>
        <w:t xml:space="preserve"> .00</w:t>
      </w:r>
      <w:r>
        <w:rPr>
          <w:rFonts w:ascii="Times New Roman" w:hAnsi="Times New Roman"/>
          <w:sz w:val="24"/>
          <w:szCs w:val="24"/>
        </w:rPr>
        <w:t>1</w:t>
      </w:r>
      <w:r w:rsidRPr="00CD2FD6">
        <w:rPr>
          <w:rFonts w:ascii="Times New Roman" w:hAnsi="Times New Roman"/>
          <w:sz w:val="24"/>
          <w:szCs w:val="24"/>
        </w:rPr>
        <w:t>).</w:t>
      </w:r>
    </w:p>
    <w:p w:rsidR="003471DA" w:rsidRPr="00CD2FD6" w:rsidRDefault="003471DA" w:rsidP="008E072D">
      <w:pPr>
        <w:spacing w:after="0" w:line="480" w:lineRule="auto"/>
        <w:jc w:val="center"/>
        <w:rPr>
          <w:rFonts w:ascii="Times New Roman" w:hAnsi="Times New Roman"/>
          <w:sz w:val="24"/>
          <w:szCs w:val="24"/>
        </w:rPr>
      </w:pPr>
      <w:r w:rsidRPr="00CD2FD6">
        <w:rPr>
          <w:rFonts w:ascii="Times New Roman" w:hAnsi="Times New Roman"/>
          <w:sz w:val="24"/>
          <w:szCs w:val="24"/>
        </w:rPr>
        <w:t>Discussion</w:t>
      </w:r>
    </w:p>
    <w:p w:rsidR="003471DA" w:rsidRDefault="003471DA" w:rsidP="00865324">
      <w:pPr>
        <w:spacing w:after="0" w:line="480" w:lineRule="auto"/>
        <w:rPr>
          <w:rFonts w:ascii="Times New Roman" w:hAnsi="Times New Roman"/>
          <w:sz w:val="24"/>
          <w:szCs w:val="24"/>
        </w:rPr>
      </w:pPr>
      <w:r>
        <w:rPr>
          <w:rFonts w:ascii="Times New Roman" w:hAnsi="Times New Roman"/>
          <w:sz w:val="24"/>
          <w:szCs w:val="24"/>
        </w:rPr>
        <w:tab/>
        <w:t>Using a measurement-burst design, we examined the relationship between event-specific descriptive drinking norms and alcohol use among college students and investigated potential individual and year differences in this relationship. We found that men’s social drinking slightly increased over the four years, whereas women’s drinking remained steady. This is consistent with other longitudinal studies suggesting that drinking frequency and quantity slightly or marginally increase over the four years of college</w:t>
      </w:r>
      <w:r w:rsidR="00821394">
        <w:rPr>
          <w:rFonts w:ascii="Times New Roman" w:hAnsi="Times New Roman"/>
          <w:sz w:val="24"/>
          <w:szCs w:val="24"/>
        </w:rPr>
        <w:t xml:space="preserve"> (e.g., Baer et al.</w:t>
      </w:r>
      <w:r>
        <w:rPr>
          <w:rFonts w:ascii="Times New Roman" w:hAnsi="Times New Roman"/>
          <w:sz w:val="24"/>
          <w:szCs w:val="24"/>
        </w:rPr>
        <w:t xml:space="preserve">, 2001). </w:t>
      </w:r>
    </w:p>
    <w:p w:rsidR="003471DA" w:rsidRDefault="003471DA" w:rsidP="00865324">
      <w:pPr>
        <w:spacing w:after="0" w:line="480" w:lineRule="auto"/>
        <w:rPr>
          <w:rFonts w:ascii="Times New Roman" w:hAnsi="Times New Roman"/>
          <w:sz w:val="24"/>
          <w:szCs w:val="24"/>
        </w:rPr>
      </w:pPr>
      <w:r>
        <w:rPr>
          <w:rFonts w:ascii="Times New Roman" w:hAnsi="Times New Roman"/>
          <w:sz w:val="24"/>
          <w:szCs w:val="24"/>
        </w:rPr>
        <w:tab/>
        <w:t xml:space="preserve">Further, we found that on days when event-specific descriptive </w:t>
      </w:r>
      <w:r w:rsidR="00F95B2A">
        <w:rPr>
          <w:rFonts w:ascii="Times New Roman" w:hAnsi="Times New Roman"/>
          <w:sz w:val="24"/>
          <w:szCs w:val="24"/>
        </w:rPr>
        <w:t xml:space="preserve">drinking </w:t>
      </w:r>
      <w:r>
        <w:rPr>
          <w:rFonts w:ascii="Times New Roman" w:hAnsi="Times New Roman"/>
          <w:sz w:val="24"/>
          <w:szCs w:val="24"/>
        </w:rPr>
        <w:t xml:space="preserve">norms were higher than what a student typically </w:t>
      </w:r>
      <w:r w:rsidR="00213AAB">
        <w:rPr>
          <w:rFonts w:ascii="Times New Roman" w:hAnsi="Times New Roman"/>
          <w:sz w:val="24"/>
          <w:szCs w:val="24"/>
        </w:rPr>
        <w:t>encountered</w:t>
      </w:r>
      <w:r>
        <w:rPr>
          <w:rFonts w:ascii="Times New Roman" w:hAnsi="Times New Roman"/>
          <w:sz w:val="24"/>
          <w:szCs w:val="24"/>
        </w:rPr>
        <w:t xml:space="preserve">, </w:t>
      </w:r>
      <w:r w:rsidR="00266968">
        <w:rPr>
          <w:rFonts w:ascii="Times New Roman" w:hAnsi="Times New Roman"/>
          <w:sz w:val="24"/>
          <w:szCs w:val="24"/>
        </w:rPr>
        <w:t>they</w:t>
      </w:r>
      <w:r>
        <w:rPr>
          <w:rFonts w:ascii="Times New Roman" w:hAnsi="Times New Roman"/>
          <w:sz w:val="24"/>
          <w:szCs w:val="24"/>
        </w:rPr>
        <w:t xml:space="preserve"> drank more, but that this relationship was </w:t>
      </w:r>
      <w:r w:rsidR="00266968">
        <w:rPr>
          <w:rFonts w:ascii="Times New Roman" w:hAnsi="Times New Roman"/>
          <w:sz w:val="24"/>
          <w:szCs w:val="24"/>
        </w:rPr>
        <w:t>stronger</w:t>
      </w:r>
      <w:r>
        <w:rPr>
          <w:rFonts w:ascii="Times New Roman" w:hAnsi="Times New Roman"/>
          <w:sz w:val="24"/>
          <w:szCs w:val="24"/>
        </w:rPr>
        <w:t xml:space="preserve"> for men than women. This is consistent with the Focus Theory of Normative Conduct (Cialdini et al., 1990) which suggests that the influence of descriptive norms are context-specific, and are likely to guide behavior when norms are likely to be focal, such as during social </w:t>
      </w:r>
      <w:r>
        <w:rPr>
          <w:rFonts w:ascii="Times New Roman" w:hAnsi="Times New Roman"/>
          <w:sz w:val="24"/>
          <w:szCs w:val="24"/>
        </w:rPr>
        <w:lastRenderedPageBreak/>
        <w:t xml:space="preserve">gatherings where others are drinking. </w:t>
      </w:r>
      <w:r w:rsidR="00E21E9B">
        <w:rPr>
          <w:rFonts w:ascii="Times New Roman" w:hAnsi="Times New Roman"/>
          <w:sz w:val="24"/>
          <w:szCs w:val="24"/>
        </w:rPr>
        <w:t xml:space="preserve">The stronger effect for </w:t>
      </w:r>
      <w:r>
        <w:rPr>
          <w:rFonts w:ascii="Times New Roman" w:hAnsi="Times New Roman"/>
          <w:sz w:val="24"/>
          <w:szCs w:val="24"/>
        </w:rPr>
        <w:t xml:space="preserve">men </w:t>
      </w:r>
      <w:r w:rsidR="00E21E9B">
        <w:rPr>
          <w:rFonts w:ascii="Times New Roman" w:hAnsi="Times New Roman"/>
          <w:sz w:val="24"/>
          <w:szCs w:val="24"/>
        </w:rPr>
        <w:t xml:space="preserve">is consistent with past findings </w:t>
      </w:r>
      <w:r>
        <w:rPr>
          <w:rFonts w:ascii="Times New Roman" w:hAnsi="Times New Roman"/>
          <w:sz w:val="24"/>
          <w:szCs w:val="24"/>
        </w:rPr>
        <w:t>(</w:t>
      </w:r>
      <w:r w:rsidR="00E21E9B">
        <w:rPr>
          <w:rFonts w:ascii="Times New Roman" w:hAnsi="Times New Roman"/>
          <w:sz w:val="24"/>
          <w:szCs w:val="24"/>
        </w:rPr>
        <w:t xml:space="preserve">e.g., </w:t>
      </w:r>
      <w:r w:rsidR="00821394">
        <w:rPr>
          <w:rFonts w:ascii="Times New Roman" w:hAnsi="Times New Roman"/>
          <w:sz w:val="24"/>
          <w:szCs w:val="24"/>
        </w:rPr>
        <w:t>Borsari and</w:t>
      </w:r>
      <w:r>
        <w:rPr>
          <w:rFonts w:ascii="Times New Roman" w:hAnsi="Times New Roman"/>
          <w:sz w:val="24"/>
          <w:szCs w:val="24"/>
        </w:rPr>
        <w:t xml:space="preserve"> Carey, 2001</w:t>
      </w:r>
      <w:r w:rsidR="00266968">
        <w:rPr>
          <w:rFonts w:ascii="Times New Roman" w:hAnsi="Times New Roman"/>
          <w:sz w:val="24"/>
          <w:szCs w:val="24"/>
        </w:rPr>
        <w:t xml:space="preserve">; </w:t>
      </w:r>
      <w:r w:rsidR="00821394">
        <w:rPr>
          <w:rFonts w:ascii="Times New Roman" w:hAnsi="Times New Roman"/>
          <w:sz w:val="24"/>
          <w:szCs w:val="24"/>
        </w:rPr>
        <w:t>Prentice and</w:t>
      </w:r>
      <w:r>
        <w:rPr>
          <w:rFonts w:ascii="Times New Roman" w:hAnsi="Times New Roman"/>
          <w:sz w:val="24"/>
          <w:szCs w:val="24"/>
        </w:rPr>
        <w:t xml:space="preserve"> Miller, 1993, Study 3)</w:t>
      </w:r>
      <w:r w:rsidR="00E21E9B">
        <w:rPr>
          <w:rFonts w:ascii="Times New Roman" w:hAnsi="Times New Roman"/>
          <w:sz w:val="24"/>
          <w:szCs w:val="24"/>
        </w:rPr>
        <w:t xml:space="preserve"> and the notion that they might anticipate greater </w:t>
      </w:r>
      <w:r>
        <w:rPr>
          <w:rFonts w:ascii="Times New Roman" w:hAnsi="Times New Roman"/>
          <w:sz w:val="24"/>
          <w:szCs w:val="24"/>
        </w:rPr>
        <w:t>negative consequences if they do not drink or if they voice</w:t>
      </w:r>
      <w:r w:rsidR="00821394">
        <w:rPr>
          <w:rFonts w:ascii="Times New Roman" w:hAnsi="Times New Roman"/>
          <w:sz w:val="24"/>
          <w:szCs w:val="24"/>
        </w:rPr>
        <w:t xml:space="preserve"> concerns about drinking (Suls and</w:t>
      </w:r>
      <w:r>
        <w:rPr>
          <w:rFonts w:ascii="Times New Roman" w:hAnsi="Times New Roman"/>
          <w:sz w:val="24"/>
          <w:szCs w:val="24"/>
        </w:rPr>
        <w:t xml:space="preserve"> Green, 2003). An</w:t>
      </w:r>
      <w:r w:rsidR="00E21E9B">
        <w:rPr>
          <w:rFonts w:ascii="Times New Roman" w:hAnsi="Times New Roman"/>
          <w:sz w:val="24"/>
          <w:szCs w:val="24"/>
        </w:rPr>
        <w:t xml:space="preserve"> alternative </w:t>
      </w:r>
      <w:r>
        <w:rPr>
          <w:rFonts w:ascii="Times New Roman" w:hAnsi="Times New Roman"/>
          <w:sz w:val="24"/>
          <w:szCs w:val="24"/>
        </w:rPr>
        <w:t>explanation is that alcohol is more central to men’s social lives than women’s and men may be more visible in the</w:t>
      </w:r>
      <w:r w:rsidR="00821394">
        <w:rPr>
          <w:rFonts w:ascii="Times New Roman" w:hAnsi="Times New Roman"/>
          <w:sz w:val="24"/>
          <w:szCs w:val="24"/>
        </w:rPr>
        <w:t xml:space="preserve"> drinking environment (Borsari and</w:t>
      </w:r>
      <w:r>
        <w:rPr>
          <w:rFonts w:ascii="Times New Roman" w:hAnsi="Times New Roman"/>
          <w:sz w:val="24"/>
          <w:szCs w:val="24"/>
        </w:rPr>
        <w:t xml:space="preserve"> Carey, 2003).</w:t>
      </w:r>
      <w:r w:rsidR="004004D3">
        <w:rPr>
          <w:rFonts w:ascii="Times New Roman" w:hAnsi="Times New Roman"/>
          <w:sz w:val="24"/>
          <w:szCs w:val="24"/>
        </w:rPr>
        <w:t xml:space="preserve"> </w:t>
      </w:r>
      <w:r>
        <w:rPr>
          <w:rFonts w:ascii="Times New Roman" w:hAnsi="Times New Roman"/>
          <w:sz w:val="24"/>
          <w:szCs w:val="24"/>
        </w:rPr>
        <w:t>Men may feel more pressure to learn to be comfortable with alcohol and women may interpret alcohol norms as less relevant to their behavior, making them more comfortable with being slightly at odds</w:t>
      </w:r>
      <w:r w:rsidR="00821394">
        <w:rPr>
          <w:rFonts w:ascii="Times New Roman" w:hAnsi="Times New Roman"/>
          <w:sz w:val="24"/>
          <w:szCs w:val="24"/>
        </w:rPr>
        <w:t xml:space="preserve"> with the norm (e.g., Prentice and</w:t>
      </w:r>
      <w:r>
        <w:rPr>
          <w:rFonts w:ascii="Times New Roman" w:hAnsi="Times New Roman"/>
          <w:sz w:val="24"/>
          <w:szCs w:val="24"/>
        </w:rPr>
        <w:t xml:space="preserve"> Miller, 1993). Most research examining alcohol norms and drinking behavior is cross-sectional or macro-longitudinal, therefore these findings add to the literature by showing that norms operate at the event level in addition to the more global level that has been shown in previous work. Further, the event-specific norm and drinking relationship did not change over time, indicating the stability in this social influence process during the college years.  </w:t>
      </w:r>
    </w:p>
    <w:p w:rsidR="003471DA" w:rsidRDefault="003471DA" w:rsidP="0095792D">
      <w:pPr>
        <w:spacing w:line="480" w:lineRule="auto"/>
        <w:rPr>
          <w:rFonts w:ascii="Times New Roman" w:hAnsi="Times New Roman"/>
          <w:sz w:val="24"/>
          <w:szCs w:val="24"/>
        </w:rPr>
      </w:pPr>
      <w:r>
        <w:rPr>
          <w:rFonts w:ascii="Times New Roman" w:hAnsi="Times New Roman"/>
          <w:sz w:val="24"/>
          <w:szCs w:val="24"/>
        </w:rPr>
        <w:tab/>
        <w:t>We also investigated whether event-specific descriptive norm perceptions differed over the four years and between men and women. Men’s drinking norm perceptions increased across years, while women’s decreased, supporting previous literature suggesting that men perceive more permissive alc</w:t>
      </w:r>
      <w:r w:rsidR="00821394">
        <w:rPr>
          <w:rFonts w:ascii="Times New Roman" w:hAnsi="Times New Roman"/>
          <w:sz w:val="24"/>
          <w:szCs w:val="24"/>
        </w:rPr>
        <w:t>ohol norms than women (Borsari and</w:t>
      </w:r>
      <w:r>
        <w:rPr>
          <w:rFonts w:ascii="Times New Roman" w:hAnsi="Times New Roman"/>
          <w:sz w:val="24"/>
          <w:szCs w:val="24"/>
        </w:rPr>
        <w:t xml:space="preserve"> Carey, 2001; Capone et al., 2007). This could partially explain why men’s drinking increased over the college years, whereas women’s remained steady. Men’s perception of event-specific norms may increase over the college years, while women’s decrease because </w:t>
      </w:r>
      <w:r w:rsidR="006769E9">
        <w:rPr>
          <w:rFonts w:ascii="Times New Roman" w:hAnsi="Times New Roman"/>
          <w:sz w:val="24"/>
          <w:szCs w:val="24"/>
        </w:rPr>
        <w:t xml:space="preserve">perhaps </w:t>
      </w:r>
      <w:r w:rsidR="004004D3">
        <w:rPr>
          <w:rFonts w:ascii="Times New Roman" w:hAnsi="Times New Roman"/>
          <w:sz w:val="24"/>
          <w:szCs w:val="24"/>
        </w:rPr>
        <w:t>th</w:t>
      </w:r>
      <w:r w:rsidR="006769E9">
        <w:rPr>
          <w:rFonts w:ascii="Times New Roman" w:hAnsi="Times New Roman"/>
          <w:sz w:val="24"/>
          <w:szCs w:val="24"/>
        </w:rPr>
        <w:t>e</w:t>
      </w:r>
      <w:r w:rsidR="004004D3">
        <w:rPr>
          <w:rFonts w:ascii="Times New Roman" w:hAnsi="Times New Roman"/>
          <w:sz w:val="24"/>
          <w:szCs w:val="24"/>
        </w:rPr>
        <w:t xml:space="preserve"> </w:t>
      </w:r>
      <w:r w:rsidR="006769E9">
        <w:rPr>
          <w:rFonts w:ascii="Times New Roman" w:hAnsi="Times New Roman"/>
          <w:sz w:val="24"/>
          <w:szCs w:val="24"/>
        </w:rPr>
        <w:t xml:space="preserve">gender composition of drinking groups change for men and women over time. For example, as women mature they may be more likely to drink with other women rather than mixed-gender groups. It is also possible that, along with composition changes, same-gender peer drinking becomes more salient over time. </w:t>
      </w:r>
      <w:r>
        <w:rPr>
          <w:rFonts w:ascii="Times New Roman" w:hAnsi="Times New Roman"/>
          <w:sz w:val="24"/>
          <w:szCs w:val="24"/>
        </w:rPr>
        <w:t xml:space="preserve">Indeed, it has </w:t>
      </w:r>
      <w:r>
        <w:rPr>
          <w:rFonts w:ascii="Times New Roman" w:hAnsi="Times New Roman"/>
          <w:sz w:val="24"/>
          <w:szCs w:val="24"/>
        </w:rPr>
        <w:lastRenderedPageBreak/>
        <w:t>been found that same-sex peer norms have a greater influence on drinking behavior than o</w:t>
      </w:r>
      <w:r w:rsidR="00821394">
        <w:rPr>
          <w:rFonts w:ascii="Times New Roman" w:hAnsi="Times New Roman"/>
          <w:sz w:val="24"/>
          <w:szCs w:val="24"/>
        </w:rPr>
        <w:t>pposite-sex peers (e.g., Lewis and</w:t>
      </w:r>
      <w:r>
        <w:rPr>
          <w:rFonts w:ascii="Times New Roman" w:hAnsi="Times New Roman"/>
          <w:sz w:val="24"/>
          <w:szCs w:val="24"/>
        </w:rPr>
        <w:t xml:space="preserve"> Neighbors, 2004; Tho</w:t>
      </w:r>
      <w:r w:rsidR="00821394">
        <w:rPr>
          <w:rFonts w:ascii="Times New Roman" w:hAnsi="Times New Roman"/>
          <w:sz w:val="24"/>
          <w:szCs w:val="24"/>
        </w:rPr>
        <w:t>mbs et al.,</w:t>
      </w:r>
      <w:r>
        <w:rPr>
          <w:rFonts w:ascii="Times New Roman" w:hAnsi="Times New Roman"/>
          <w:sz w:val="24"/>
          <w:szCs w:val="24"/>
        </w:rPr>
        <w:t>, 2005). Therefore, men may be attending to the norms of their male peers, while women are attending to those of their female peers</w:t>
      </w:r>
      <w:r w:rsidR="006769E9">
        <w:rPr>
          <w:rFonts w:ascii="Times New Roman" w:hAnsi="Times New Roman"/>
          <w:sz w:val="24"/>
          <w:szCs w:val="24"/>
        </w:rPr>
        <w:t xml:space="preserve"> and this may become stronger over time</w:t>
      </w:r>
      <w:r>
        <w:rPr>
          <w:rFonts w:ascii="Times New Roman" w:hAnsi="Times New Roman"/>
          <w:sz w:val="24"/>
          <w:szCs w:val="24"/>
        </w:rPr>
        <w:t>.</w:t>
      </w:r>
      <w:r w:rsidR="006769E9">
        <w:rPr>
          <w:rFonts w:ascii="Times New Roman" w:hAnsi="Times New Roman"/>
          <w:sz w:val="24"/>
          <w:szCs w:val="24"/>
        </w:rPr>
        <w:t xml:space="preserve"> </w:t>
      </w:r>
      <w:r>
        <w:rPr>
          <w:rFonts w:ascii="Times New Roman" w:hAnsi="Times New Roman"/>
          <w:sz w:val="24"/>
          <w:szCs w:val="24"/>
        </w:rPr>
        <w:t>Also, as mentioned above, alcohol may be</w:t>
      </w:r>
      <w:r w:rsidR="006769E9">
        <w:rPr>
          <w:rFonts w:ascii="Times New Roman" w:hAnsi="Times New Roman"/>
          <w:sz w:val="24"/>
          <w:szCs w:val="24"/>
        </w:rPr>
        <w:t>come</w:t>
      </w:r>
      <w:r>
        <w:rPr>
          <w:rFonts w:ascii="Times New Roman" w:hAnsi="Times New Roman"/>
          <w:sz w:val="24"/>
          <w:szCs w:val="24"/>
        </w:rPr>
        <w:t xml:space="preserve"> more salient in men’s social lives</w:t>
      </w:r>
      <w:r w:rsidR="006769E9">
        <w:rPr>
          <w:rFonts w:ascii="Times New Roman" w:hAnsi="Times New Roman"/>
          <w:sz w:val="24"/>
          <w:szCs w:val="24"/>
        </w:rPr>
        <w:t xml:space="preserve"> over time, while it becomes less salient for</w:t>
      </w:r>
      <w:r>
        <w:rPr>
          <w:rFonts w:ascii="Times New Roman" w:hAnsi="Times New Roman"/>
          <w:sz w:val="24"/>
          <w:szCs w:val="24"/>
        </w:rPr>
        <w:t xml:space="preserve"> </w:t>
      </w:r>
      <w:r w:rsidR="006769E9">
        <w:rPr>
          <w:rFonts w:ascii="Times New Roman" w:hAnsi="Times New Roman"/>
          <w:sz w:val="24"/>
          <w:szCs w:val="24"/>
        </w:rPr>
        <w:t>women</w:t>
      </w:r>
      <w:r>
        <w:rPr>
          <w:rFonts w:ascii="Times New Roman" w:hAnsi="Times New Roman"/>
          <w:sz w:val="24"/>
          <w:szCs w:val="24"/>
        </w:rPr>
        <w:t xml:space="preserve">, leading to perceptions of heavier drinking norms over time for men, and weaker perceptions for women. </w:t>
      </w:r>
      <w:r w:rsidR="004D1DFB">
        <w:rPr>
          <w:rFonts w:ascii="Times New Roman" w:hAnsi="Times New Roman"/>
          <w:sz w:val="24"/>
          <w:szCs w:val="24"/>
        </w:rPr>
        <w:t>However, these explanations are only speculation; future research will need to assess gender-specific norm perceptions as well as gender composition of groups in order to support these suggestions.</w:t>
      </w:r>
    </w:p>
    <w:p w:rsidR="00E460F6" w:rsidRPr="00E460F6" w:rsidRDefault="003471DA" w:rsidP="00E460F6">
      <w:pPr>
        <w:pStyle w:val="CommentText"/>
        <w:spacing w:line="480" w:lineRule="auto"/>
        <w:rPr>
          <w:rFonts w:ascii="Times New Roman" w:hAnsi="Times New Roman"/>
          <w:sz w:val="24"/>
          <w:szCs w:val="24"/>
        </w:rPr>
      </w:pPr>
      <w:r w:rsidRPr="00E460F6">
        <w:rPr>
          <w:rFonts w:ascii="Times New Roman" w:hAnsi="Times New Roman"/>
          <w:sz w:val="24"/>
          <w:szCs w:val="24"/>
        </w:rPr>
        <w:t xml:space="preserve">           </w:t>
      </w:r>
      <w:r w:rsidRPr="00E460F6">
        <w:rPr>
          <w:rFonts w:ascii="Times New Roman" w:hAnsi="Times New Roman"/>
          <w:sz w:val="24"/>
          <w:szCs w:val="24"/>
        </w:rPr>
        <w:tab/>
        <w:t xml:space="preserve">Social anxiety did not moderate the relationship between norms and drinking, contrary to our predictions derived from Focus Theory. </w:t>
      </w:r>
      <w:r w:rsidR="00792266">
        <w:rPr>
          <w:rFonts w:ascii="Times New Roman" w:hAnsi="Times New Roman"/>
          <w:sz w:val="24"/>
          <w:szCs w:val="24"/>
        </w:rPr>
        <w:t>Therefore, social anxiety</w:t>
      </w:r>
      <w:r w:rsidR="00E460F6" w:rsidRPr="00E460F6">
        <w:rPr>
          <w:rFonts w:ascii="Times New Roman" w:hAnsi="Times New Roman"/>
          <w:sz w:val="24"/>
          <w:szCs w:val="24"/>
        </w:rPr>
        <w:t xml:space="preserve"> does not seem to have </w:t>
      </w:r>
      <w:r w:rsidR="00792266">
        <w:rPr>
          <w:rFonts w:ascii="Times New Roman" w:hAnsi="Times New Roman"/>
          <w:sz w:val="24"/>
          <w:szCs w:val="24"/>
        </w:rPr>
        <w:t>a proximal effect on the norm-</w:t>
      </w:r>
      <w:r w:rsidR="00E460F6" w:rsidRPr="00E460F6">
        <w:rPr>
          <w:rFonts w:ascii="Times New Roman" w:hAnsi="Times New Roman"/>
          <w:sz w:val="24"/>
          <w:szCs w:val="24"/>
        </w:rPr>
        <w:t>drinking</w:t>
      </w:r>
      <w:r w:rsidR="00792266">
        <w:rPr>
          <w:rFonts w:ascii="Times New Roman" w:hAnsi="Times New Roman"/>
          <w:sz w:val="24"/>
          <w:szCs w:val="24"/>
        </w:rPr>
        <w:t xml:space="preserve"> relationship in that people with high social anxiety do not more strongly attend to immediate drinking norms </w:t>
      </w:r>
      <w:r w:rsidR="00E460F6" w:rsidRPr="00E460F6">
        <w:rPr>
          <w:rFonts w:ascii="Times New Roman" w:hAnsi="Times New Roman"/>
          <w:sz w:val="24"/>
          <w:szCs w:val="24"/>
        </w:rPr>
        <w:t xml:space="preserve">once they are in </w:t>
      </w:r>
      <w:r w:rsidR="00792266">
        <w:rPr>
          <w:rFonts w:ascii="Times New Roman" w:hAnsi="Times New Roman"/>
          <w:sz w:val="24"/>
          <w:szCs w:val="24"/>
        </w:rPr>
        <w:t>a</w:t>
      </w:r>
      <w:r w:rsidR="00E460F6" w:rsidRPr="00E460F6">
        <w:rPr>
          <w:rFonts w:ascii="Times New Roman" w:hAnsi="Times New Roman"/>
          <w:sz w:val="24"/>
          <w:szCs w:val="24"/>
        </w:rPr>
        <w:t xml:space="preserve"> drinking situation. However, </w:t>
      </w:r>
      <w:r w:rsidR="000906FA">
        <w:rPr>
          <w:rFonts w:ascii="Times New Roman" w:hAnsi="Times New Roman"/>
          <w:sz w:val="24"/>
          <w:szCs w:val="24"/>
        </w:rPr>
        <w:t xml:space="preserve">it is possible that a different process may be at work in that norms may still drive drinking-related behavior as has been found in previous cross-sectional work (LaBrie et al., 2008; </w:t>
      </w:r>
      <w:r w:rsidR="000906FA" w:rsidRPr="001C7E75">
        <w:rPr>
          <w:rFonts w:ascii="Times New Roman" w:hAnsi="Times New Roman"/>
          <w:sz w:val="24"/>
          <w:szCs w:val="24"/>
        </w:rPr>
        <w:t>Neighbors</w:t>
      </w:r>
      <w:r w:rsidR="000906FA">
        <w:rPr>
          <w:rFonts w:ascii="Times New Roman" w:hAnsi="Times New Roman"/>
          <w:sz w:val="24"/>
          <w:szCs w:val="24"/>
        </w:rPr>
        <w:t xml:space="preserve"> et al., </w:t>
      </w:r>
      <w:r w:rsidR="000906FA" w:rsidRPr="001C7E75">
        <w:rPr>
          <w:rFonts w:ascii="Times New Roman" w:hAnsi="Times New Roman"/>
          <w:sz w:val="24"/>
          <w:szCs w:val="24"/>
        </w:rPr>
        <w:t>2007)</w:t>
      </w:r>
      <w:r w:rsidR="000906FA">
        <w:rPr>
          <w:rFonts w:ascii="Times New Roman" w:hAnsi="Times New Roman"/>
          <w:sz w:val="24"/>
          <w:szCs w:val="24"/>
        </w:rPr>
        <w:t xml:space="preserve">. For example, people with high social anxiety </w:t>
      </w:r>
      <w:r w:rsidR="00E460F6" w:rsidRPr="00E460F6">
        <w:rPr>
          <w:rFonts w:ascii="Times New Roman" w:hAnsi="Times New Roman"/>
          <w:sz w:val="24"/>
          <w:szCs w:val="24"/>
        </w:rPr>
        <w:t xml:space="preserve">might be more susceptible to selection into </w:t>
      </w:r>
      <w:r w:rsidR="000906FA">
        <w:rPr>
          <w:rFonts w:ascii="Times New Roman" w:hAnsi="Times New Roman"/>
          <w:sz w:val="24"/>
          <w:szCs w:val="24"/>
        </w:rPr>
        <w:t>drinking</w:t>
      </w:r>
      <w:r w:rsidR="00E460F6" w:rsidRPr="00E460F6">
        <w:rPr>
          <w:rFonts w:ascii="Times New Roman" w:hAnsi="Times New Roman"/>
          <w:sz w:val="24"/>
          <w:szCs w:val="24"/>
        </w:rPr>
        <w:t xml:space="preserve"> situations. </w:t>
      </w:r>
      <w:r w:rsidR="00792266">
        <w:rPr>
          <w:rFonts w:ascii="Times New Roman" w:hAnsi="Times New Roman"/>
          <w:sz w:val="24"/>
          <w:szCs w:val="24"/>
        </w:rPr>
        <w:t>For example, people with high social anxiety</w:t>
      </w:r>
      <w:r w:rsidR="00E460F6" w:rsidRPr="00E460F6">
        <w:rPr>
          <w:rFonts w:ascii="Times New Roman" w:hAnsi="Times New Roman"/>
          <w:sz w:val="24"/>
          <w:szCs w:val="24"/>
        </w:rPr>
        <w:t xml:space="preserve"> </w:t>
      </w:r>
      <w:r w:rsidR="00792266">
        <w:rPr>
          <w:rFonts w:ascii="Times New Roman" w:hAnsi="Times New Roman"/>
          <w:sz w:val="24"/>
          <w:szCs w:val="24"/>
        </w:rPr>
        <w:t>m</w:t>
      </w:r>
      <w:r w:rsidR="00E460F6" w:rsidRPr="00E460F6">
        <w:rPr>
          <w:rFonts w:ascii="Times New Roman" w:hAnsi="Times New Roman"/>
          <w:sz w:val="24"/>
          <w:szCs w:val="24"/>
        </w:rPr>
        <w:t>ight be more influence</w:t>
      </w:r>
      <w:r w:rsidR="00792266">
        <w:rPr>
          <w:rFonts w:ascii="Times New Roman" w:hAnsi="Times New Roman"/>
          <w:sz w:val="24"/>
          <w:szCs w:val="24"/>
        </w:rPr>
        <w:t>d</w:t>
      </w:r>
      <w:r w:rsidR="00E460F6" w:rsidRPr="00E460F6">
        <w:rPr>
          <w:rFonts w:ascii="Times New Roman" w:hAnsi="Times New Roman"/>
          <w:sz w:val="24"/>
          <w:szCs w:val="24"/>
        </w:rPr>
        <w:t xml:space="preserve"> by norms to </w:t>
      </w:r>
      <w:r w:rsidR="00792266">
        <w:rPr>
          <w:rFonts w:ascii="Times New Roman" w:hAnsi="Times New Roman"/>
          <w:sz w:val="24"/>
          <w:szCs w:val="24"/>
        </w:rPr>
        <w:t>go to settings where drinking is common (e.g., a party) in order to try to fit in</w:t>
      </w:r>
      <w:r w:rsidR="00E460F6" w:rsidRPr="00E460F6">
        <w:rPr>
          <w:rFonts w:ascii="Times New Roman" w:hAnsi="Times New Roman"/>
          <w:sz w:val="24"/>
          <w:szCs w:val="24"/>
        </w:rPr>
        <w:t>. Once in that situation, however, their drinking contingencies are no different from others.</w:t>
      </w:r>
      <w:r w:rsidR="000906FA">
        <w:rPr>
          <w:rFonts w:ascii="Times New Roman" w:hAnsi="Times New Roman"/>
          <w:sz w:val="24"/>
          <w:szCs w:val="24"/>
        </w:rPr>
        <w:t xml:space="preserve"> It is also possible that the proposed relationship between social anxiety, daily drinking and norms would have been evident among those with strong expectancies that drinking facilitates social inte</w:t>
      </w:r>
      <w:r w:rsidR="00821394">
        <w:rPr>
          <w:rFonts w:ascii="Times New Roman" w:hAnsi="Times New Roman"/>
          <w:sz w:val="24"/>
          <w:szCs w:val="24"/>
        </w:rPr>
        <w:t>ractions (Gilles et al.</w:t>
      </w:r>
      <w:r w:rsidR="000906FA">
        <w:rPr>
          <w:rFonts w:ascii="Times New Roman" w:hAnsi="Times New Roman"/>
          <w:sz w:val="24"/>
          <w:szCs w:val="24"/>
        </w:rPr>
        <w:t>, 2006).</w:t>
      </w:r>
      <w:r w:rsidR="00792266">
        <w:rPr>
          <w:rFonts w:ascii="Times New Roman" w:hAnsi="Times New Roman"/>
          <w:sz w:val="24"/>
          <w:szCs w:val="24"/>
        </w:rPr>
        <w:t xml:space="preserve"> </w:t>
      </w:r>
      <w:r w:rsidR="000906FA">
        <w:rPr>
          <w:rFonts w:ascii="Times New Roman" w:hAnsi="Times New Roman"/>
          <w:sz w:val="24"/>
          <w:szCs w:val="24"/>
        </w:rPr>
        <w:t>Thus, f</w:t>
      </w:r>
      <w:r w:rsidR="00792266">
        <w:rPr>
          <w:rFonts w:ascii="Times New Roman" w:hAnsi="Times New Roman"/>
          <w:sz w:val="24"/>
          <w:szCs w:val="24"/>
        </w:rPr>
        <w:t>utu</w:t>
      </w:r>
      <w:r w:rsidR="000906FA">
        <w:rPr>
          <w:rFonts w:ascii="Times New Roman" w:hAnsi="Times New Roman"/>
          <w:sz w:val="24"/>
          <w:szCs w:val="24"/>
        </w:rPr>
        <w:t xml:space="preserve">re research should include measures </w:t>
      </w:r>
      <w:r w:rsidR="000906FA">
        <w:rPr>
          <w:rFonts w:ascii="Times New Roman" w:hAnsi="Times New Roman"/>
          <w:sz w:val="24"/>
          <w:szCs w:val="24"/>
        </w:rPr>
        <w:lastRenderedPageBreak/>
        <w:t>regarding selection into drinking situations as well as expectancies during social situations to further examine these possibilities</w:t>
      </w:r>
      <w:r w:rsidR="00792266">
        <w:rPr>
          <w:rFonts w:ascii="Times New Roman" w:hAnsi="Times New Roman"/>
          <w:sz w:val="24"/>
          <w:szCs w:val="24"/>
        </w:rPr>
        <w:t xml:space="preserve">. </w:t>
      </w:r>
      <w:r w:rsidR="00E460F6" w:rsidRPr="00E460F6">
        <w:rPr>
          <w:rFonts w:ascii="Times New Roman" w:hAnsi="Times New Roman"/>
          <w:sz w:val="24"/>
          <w:szCs w:val="24"/>
        </w:rPr>
        <w:t xml:space="preserve"> </w:t>
      </w:r>
    </w:p>
    <w:p w:rsidR="003471DA" w:rsidRDefault="003471DA" w:rsidP="0095792D">
      <w:pPr>
        <w:spacing w:line="480" w:lineRule="auto"/>
        <w:rPr>
          <w:rFonts w:ascii="Times New Roman" w:hAnsi="Times New Roman"/>
          <w:i/>
          <w:sz w:val="24"/>
          <w:szCs w:val="24"/>
        </w:rPr>
      </w:pPr>
      <w:r w:rsidRPr="00F94CAF">
        <w:rPr>
          <w:rFonts w:ascii="Times New Roman" w:hAnsi="Times New Roman"/>
          <w:i/>
          <w:sz w:val="24"/>
          <w:szCs w:val="24"/>
        </w:rPr>
        <w:t>Implications</w:t>
      </w:r>
      <w:r>
        <w:rPr>
          <w:rFonts w:ascii="Times New Roman" w:hAnsi="Times New Roman"/>
          <w:i/>
          <w:sz w:val="24"/>
          <w:szCs w:val="24"/>
        </w:rPr>
        <w:t xml:space="preserve"> and Future Directions</w:t>
      </w:r>
    </w:p>
    <w:p w:rsidR="003471DA" w:rsidRDefault="003471DA" w:rsidP="0095792D">
      <w:pPr>
        <w:spacing w:line="480" w:lineRule="auto"/>
        <w:rPr>
          <w:rFonts w:ascii="Times New Roman" w:hAnsi="Times New Roman"/>
          <w:sz w:val="24"/>
          <w:szCs w:val="24"/>
        </w:rPr>
      </w:pPr>
      <w:r>
        <w:rPr>
          <w:rFonts w:ascii="Times New Roman" w:hAnsi="Times New Roman"/>
          <w:i/>
          <w:sz w:val="24"/>
          <w:szCs w:val="24"/>
        </w:rPr>
        <w:tab/>
      </w:r>
      <w:r>
        <w:rPr>
          <w:rFonts w:ascii="Times New Roman" w:hAnsi="Times New Roman"/>
          <w:sz w:val="24"/>
          <w:szCs w:val="24"/>
        </w:rPr>
        <w:t xml:space="preserve">This study has implications for research and interventions aimed at college student alcohol use. For example, while several short-term longitudinal studies have indicated that normative perceptions </w:t>
      </w:r>
      <w:r w:rsidR="002E4F2D">
        <w:rPr>
          <w:rFonts w:ascii="Times New Roman" w:hAnsi="Times New Roman"/>
          <w:sz w:val="24"/>
          <w:szCs w:val="24"/>
        </w:rPr>
        <w:t xml:space="preserve">do not </w:t>
      </w:r>
      <w:r>
        <w:rPr>
          <w:rFonts w:ascii="Times New Roman" w:hAnsi="Times New Roman"/>
          <w:sz w:val="24"/>
          <w:szCs w:val="24"/>
        </w:rPr>
        <w:t xml:space="preserve">change or grow weaker over time (e.g., Baer, 1994; Capone et al., 2007; Neighbors et al., 2006), this study suggests that this pattern may only be true for women over the entire course of college. Previous longitudinal studies in this area have mainly focused on the first year of college; therefore, they may not have captured the increasing perceptions that this study found for men given the longer follow-up period. This indicates a need for more research on why there are gender differences in normative perceptions over time, as well as additional longitudinal research covering more than the first year of college. For example, future research could examine whether there are gender differences in perceived negative social consequences regarding not drinking either at the daily level or the individual difference level and whether such perceived consequences change over time.  </w:t>
      </w:r>
    </w:p>
    <w:p w:rsidR="003471DA" w:rsidRPr="00A60CCD" w:rsidRDefault="003471DA" w:rsidP="0095792D">
      <w:pPr>
        <w:spacing w:line="480" w:lineRule="auto"/>
        <w:rPr>
          <w:rFonts w:ascii="Times New Roman" w:hAnsi="Times New Roman"/>
          <w:sz w:val="24"/>
          <w:szCs w:val="24"/>
        </w:rPr>
      </w:pPr>
      <w:r>
        <w:rPr>
          <w:rFonts w:ascii="Times New Roman" w:hAnsi="Times New Roman"/>
          <w:sz w:val="24"/>
          <w:szCs w:val="24"/>
        </w:rPr>
        <w:tab/>
        <w:t xml:space="preserve">From an intervention standpoint, </w:t>
      </w:r>
      <w:r w:rsidR="007F1AEC">
        <w:rPr>
          <w:rFonts w:ascii="Times New Roman" w:hAnsi="Times New Roman"/>
          <w:sz w:val="24"/>
          <w:szCs w:val="24"/>
        </w:rPr>
        <w:t xml:space="preserve">this study can assist in determining how, when and for whom interventions may be more effective. </w:t>
      </w:r>
      <w:r w:rsidR="002567E2">
        <w:rPr>
          <w:rFonts w:ascii="Times New Roman" w:hAnsi="Times New Roman"/>
          <w:sz w:val="24"/>
          <w:szCs w:val="24"/>
        </w:rPr>
        <w:t>A</w:t>
      </w:r>
      <w:r w:rsidR="007F1AEC">
        <w:rPr>
          <w:rFonts w:ascii="Times New Roman" w:hAnsi="Times New Roman"/>
          <w:sz w:val="24"/>
          <w:szCs w:val="24"/>
        </w:rPr>
        <w:t xml:space="preserve">s far as timing and targeted population, </w:t>
      </w:r>
      <w:r>
        <w:rPr>
          <w:rFonts w:ascii="Times New Roman" w:hAnsi="Times New Roman"/>
          <w:sz w:val="24"/>
          <w:szCs w:val="24"/>
        </w:rPr>
        <w:t xml:space="preserve">this study suggests that it may be important to target men not only in their early college years before their drinking and norm perception becomes stronger, but they could also be targeted later when their normative perceptions and drinking are high. </w:t>
      </w:r>
      <w:r w:rsidR="007F1AEC">
        <w:rPr>
          <w:rFonts w:ascii="Times New Roman" w:hAnsi="Times New Roman"/>
          <w:sz w:val="24"/>
          <w:szCs w:val="24"/>
        </w:rPr>
        <w:t xml:space="preserve">Further, because </w:t>
      </w:r>
      <w:r w:rsidR="005A0C53">
        <w:rPr>
          <w:rFonts w:ascii="Times New Roman" w:hAnsi="Times New Roman"/>
          <w:sz w:val="24"/>
          <w:szCs w:val="24"/>
        </w:rPr>
        <w:t xml:space="preserve">we found important gender differences in this study, gender may need to be taken into account in how interventions are implemented. For example, </w:t>
      </w:r>
      <w:r>
        <w:rPr>
          <w:rFonts w:ascii="Times New Roman" w:hAnsi="Times New Roman"/>
          <w:sz w:val="24"/>
          <w:szCs w:val="24"/>
        </w:rPr>
        <w:t xml:space="preserve">social norm-based interventions </w:t>
      </w:r>
      <w:r w:rsidR="005A0C53">
        <w:rPr>
          <w:rFonts w:ascii="Times New Roman" w:hAnsi="Times New Roman"/>
          <w:sz w:val="24"/>
          <w:szCs w:val="24"/>
        </w:rPr>
        <w:t xml:space="preserve">using individualized feedback have </w:t>
      </w:r>
      <w:r w:rsidR="005A0C53">
        <w:rPr>
          <w:rFonts w:ascii="Times New Roman" w:hAnsi="Times New Roman"/>
          <w:sz w:val="24"/>
          <w:szCs w:val="24"/>
        </w:rPr>
        <w:lastRenderedPageBreak/>
        <w:t xml:space="preserve">been found to be somewhat effective and could be used to address the norm-drinking contingencies found in this study. However, such interventions have </w:t>
      </w:r>
      <w:r>
        <w:rPr>
          <w:rFonts w:ascii="Times New Roman" w:hAnsi="Times New Roman"/>
          <w:sz w:val="24"/>
          <w:szCs w:val="24"/>
        </w:rPr>
        <w:t>been found to be less effective for women perhaps because gender non-specific feedback is used (e.g., the typical student) and may cause women to think about men’s drinking. This suggests the need to use gender-specific feedb</w:t>
      </w:r>
      <w:r w:rsidR="000C655F">
        <w:rPr>
          <w:rFonts w:ascii="Times New Roman" w:hAnsi="Times New Roman"/>
          <w:sz w:val="24"/>
          <w:szCs w:val="24"/>
        </w:rPr>
        <w:t>ack in such programming (Lewis and</w:t>
      </w:r>
      <w:r>
        <w:rPr>
          <w:rFonts w:ascii="Times New Roman" w:hAnsi="Times New Roman"/>
          <w:sz w:val="24"/>
          <w:szCs w:val="24"/>
        </w:rPr>
        <w:t xml:space="preserve"> Neighbors, 2006). Indeed, our study</w:t>
      </w:r>
      <w:r w:rsidR="005A0C53">
        <w:rPr>
          <w:rFonts w:ascii="Times New Roman" w:hAnsi="Times New Roman"/>
          <w:sz w:val="24"/>
          <w:szCs w:val="24"/>
        </w:rPr>
        <w:t xml:space="preserve"> may provide preliminary support to </w:t>
      </w:r>
      <w:r>
        <w:rPr>
          <w:rFonts w:ascii="Times New Roman" w:hAnsi="Times New Roman"/>
          <w:sz w:val="24"/>
          <w:szCs w:val="24"/>
        </w:rPr>
        <w:t xml:space="preserve">the notion that gender-specific feedback be used given the differences in normative perceptions and drinking </w:t>
      </w:r>
      <w:r w:rsidR="005A0C53">
        <w:rPr>
          <w:rFonts w:ascii="Times New Roman" w:hAnsi="Times New Roman"/>
          <w:sz w:val="24"/>
          <w:szCs w:val="24"/>
        </w:rPr>
        <w:t xml:space="preserve">we found </w:t>
      </w:r>
      <w:r>
        <w:rPr>
          <w:rFonts w:ascii="Times New Roman" w:hAnsi="Times New Roman"/>
          <w:sz w:val="24"/>
          <w:szCs w:val="24"/>
        </w:rPr>
        <w:t xml:space="preserve">between men and women. </w:t>
      </w:r>
      <w:r w:rsidR="005A0C53">
        <w:rPr>
          <w:rFonts w:ascii="Times New Roman" w:hAnsi="Times New Roman"/>
          <w:sz w:val="24"/>
          <w:szCs w:val="24"/>
        </w:rPr>
        <w:t xml:space="preserve">Future research should include measures of gender-specific norm perceptions in order to provide more clear support for the use of gender-specific feedback in programming. </w:t>
      </w:r>
      <w:r>
        <w:rPr>
          <w:rFonts w:ascii="Times New Roman" w:hAnsi="Times New Roman"/>
          <w:sz w:val="24"/>
          <w:szCs w:val="24"/>
        </w:rPr>
        <w:t xml:space="preserve"> </w:t>
      </w:r>
      <w:r>
        <w:rPr>
          <w:rFonts w:ascii="Times New Roman" w:hAnsi="Times New Roman"/>
          <w:i/>
          <w:sz w:val="24"/>
          <w:szCs w:val="24"/>
        </w:rPr>
        <w:tab/>
      </w:r>
    </w:p>
    <w:p w:rsidR="003471DA" w:rsidRDefault="003471DA" w:rsidP="0095792D">
      <w:pPr>
        <w:spacing w:line="480" w:lineRule="auto"/>
        <w:rPr>
          <w:rFonts w:ascii="Times New Roman" w:hAnsi="Times New Roman"/>
          <w:i/>
          <w:sz w:val="24"/>
          <w:szCs w:val="24"/>
        </w:rPr>
      </w:pPr>
      <w:r>
        <w:rPr>
          <w:rFonts w:ascii="Times New Roman" w:hAnsi="Times New Roman"/>
          <w:i/>
          <w:sz w:val="24"/>
          <w:szCs w:val="24"/>
        </w:rPr>
        <w:t>Limitations</w:t>
      </w:r>
    </w:p>
    <w:p w:rsidR="003471DA" w:rsidRDefault="003471DA" w:rsidP="001D0FC8">
      <w:pPr>
        <w:pStyle w:val="CommentText"/>
        <w:spacing w:line="480" w:lineRule="auto"/>
        <w:rPr>
          <w:rFonts w:ascii="Times New Roman" w:hAnsi="Times New Roman"/>
          <w:sz w:val="24"/>
          <w:szCs w:val="24"/>
        </w:rPr>
      </w:pPr>
      <w:r>
        <w:rPr>
          <w:rFonts w:ascii="Times New Roman" w:hAnsi="Times New Roman"/>
          <w:i/>
          <w:sz w:val="24"/>
          <w:szCs w:val="24"/>
        </w:rPr>
        <w:tab/>
      </w:r>
      <w:r w:rsidR="002E4F2D">
        <w:rPr>
          <w:rFonts w:ascii="Times New Roman" w:hAnsi="Times New Roman"/>
          <w:sz w:val="24"/>
          <w:szCs w:val="24"/>
        </w:rPr>
        <w:t xml:space="preserve">Although </w:t>
      </w:r>
      <w:r>
        <w:rPr>
          <w:rFonts w:ascii="Times New Roman" w:hAnsi="Times New Roman"/>
          <w:sz w:val="24"/>
          <w:szCs w:val="24"/>
        </w:rPr>
        <w:t xml:space="preserve">this study used a unique method to investigate social influence processes in alcohol use among college students and has uncovered gender differences in </w:t>
      </w:r>
      <w:r w:rsidR="0067716A">
        <w:rPr>
          <w:rFonts w:ascii="Times New Roman" w:hAnsi="Times New Roman"/>
          <w:sz w:val="24"/>
          <w:szCs w:val="24"/>
        </w:rPr>
        <w:t xml:space="preserve">changes in </w:t>
      </w:r>
      <w:r>
        <w:rPr>
          <w:rFonts w:ascii="Times New Roman" w:hAnsi="Times New Roman"/>
          <w:sz w:val="24"/>
          <w:szCs w:val="24"/>
        </w:rPr>
        <w:t>norm</w:t>
      </w:r>
      <w:r w:rsidR="0067716A">
        <w:rPr>
          <w:rFonts w:ascii="Times New Roman" w:hAnsi="Times New Roman"/>
          <w:sz w:val="24"/>
          <w:szCs w:val="24"/>
        </w:rPr>
        <w:t>s over year in school</w:t>
      </w:r>
      <w:r>
        <w:rPr>
          <w:rFonts w:ascii="Times New Roman" w:hAnsi="Times New Roman"/>
          <w:sz w:val="24"/>
          <w:szCs w:val="24"/>
        </w:rPr>
        <w:t xml:space="preserve">, there are some limitations. For the event-specific norm measure, participants were asked to </w:t>
      </w:r>
      <w:r w:rsidRPr="001D0FC8">
        <w:rPr>
          <w:rFonts w:ascii="Times New Roman" w:hAnsi="Times New Roman"/>
          <w:sz w:val="24"/>
          <w:szCs w:val="24"/>
        </w:rPr>
        <w:t xml:space="preserve">average </w:t>
      </w:r>
      <w:r>
        <w:rPr>
          <w:rFonts w:ascii="Times New Roman" w:hAnsi="Times New Roman"/>
          <w:sz w:val="24"/>
          <w:szCs w:val="24"/>
        </w:rPr>
        <w:t xml:space="preserve">the amount of drinks across all </w:t>
      </w:r>
      <w:r w:rsidR="00D8099A">
        <w:rPr>
          <w:rFonts w:ascii="Times New Roman" w:hAnsi="Times New Roman"/>
          <w:sz w:val="24"/>
          <w:szCs w:val="24"/>
        </w:rPr>
        <w:t>“others”</w:t>
      </w:r>
      <w:r>
        <w:rPr>
          <w:rFonts w:ascii="Times New Roman" w:hAnsi="Times New Roman"/>
          <w:sz w:val="24"/>
          <w:szCs w:val="24"/>
        </w:rPr>
        <w:t xml:space="preserve"> they were with during each social drinking event. While this daily, event-specific norms measurement is a potential improvement over cross-sectional methods of determining normative perceptions, participants may have had difficulty in estimating this average.</w:t>
      </w:r>
      <w:r w:rsidR="00D8099A">
        <w:rPr>
          <w:rFonts w:ascii="Times New Roman" w:hAnsi="Times New Roman"/>
          <w:sz w:val="24"/>
          <w:szCs w:val="24"/>
        </w:rPr>
        <w:t xml:space="preserve"> </w:t>
      </w:r>
      <w:r w:rsidR="0067716A">
        <w:rPr>
          <w:rFonts w:ascii="Times New Roman" w:hAnsi="Times New Roman"/>
          <w:sz w:val="24"/>
          <w:szCs w:val="24"/>
        </w:rPr>
        <w:t xml:space="preserve">However, this criticism can be used for any norm perception assessment. </w:t>
      </w:r>
      <w:r w:rsidR="00454D5F">
        <w:rPr>
          <w:rFonts w:ascii="Times New Roman" w:hAnsi="Times New Roman"/>
          <w:sz w:val="24"/>
          <w:szCs w:val="24"/>
        </w:rPr>
        <w:t>Additionally</w:t>
      </w:r>
      <w:r w:rsidR="00D8099A">
        <w:rPr>
          <w:rFonts w:ascii="Times New Roman" w:hAnsi="Times New Roman"/>
          <w:sz w:val="24"/>
          <w:szCs w:val="24"/>
        </w:rPr>
        <w:t>, because the term “others” was used, it is possible that on some occasions participants were not reporting specifically on peers because others in the environment could have include non-peers (e.g., parents).</w:t>
      </w:r>
      <w:r w:rsidR="00454D5F">
        <w:rPr>
          <w:rFonts w:ascii="Times New Roman" w:hAnsi="Times New Roman"/>
          <w:sz w:val="24"/>
          <w:szCs w:val="24"/>
        </w:rPr>
        <w:t xml:space="preserve"> Along these lines, we did not assess gender-specific norm perceptions; therefore if more than one gender was present in the drinking setting, participants essentially had to average drinking for men and women</w:t>
      </w:r>
      <w:r w:rsidR="007F1AEC">
        <w:rPr>
          <w:rFonts w:ascii="Times New Roman" w:hAnsi="Times New Roman"/>
          <w:sz w:val="24"/>
          <w:szCs w:val="24"/>
        </w:rPr>
        <w:t xml:space="preserve">, which may have been difficult. It </w:t>
      </w:r>
      <w:r w:rsidR="00454D5F">
        <w:rPr>
          <w:rFonts w:ascii="Times New Roman" w:hAnsi="Times New Roman"/>
          <w:sz w:val="24"/>
          <w:szCs w:val="24"/>
        </w:rPr>
        <w:t xml:space="preserve">is </w:t>
      </w:r>
      <w:r w:rsidR="007F1AEC">
        <w:rPr>
          <w:rFonts w:ascii="Times New Roman" w:hAnsi="Times New Roman"/>
          <w:sz w:val="24"/>
          <w:szCs w:val="24"/>
        </w:rPr>
        <w:t xml:space="preserve">also </w:t>
      </w:r>
      <w:r w:rsidR="00454D5F">
        <w:rPr>
          <w:rFonts w:ascii="Times New Roman" w:hAnsi="Times New Roman"/>
          <w:sz w:val="24"/>
          <w:szCs w:val="24"/>
        </w:rPr>
        <w:t xml:space="preserve">possible that participants attended </w:t>
      </w:r>
      <w:r w:rsidR="007F1AEC">
        <w:rPr>
          <w:rFonts w:ascii="Times New Roman" w:hAnsi="Times New Roman"/>
          <w:sz w:val="24"/>
          <w:szCs w:val="24"/>
        </w:rPr>
        <w:t>to and reported more often on s</w:t>
      </w:r>
      <w:r w:rsidR="00454D5F">
        <w:rPr>
          <w:rFonts w:ascii="Times New Roman" w:hAnsi="Times New Roman"/>
          <w:sz w:val="24"/>
          <w:szCs w:val="24"/>
        </w:rPr>
        <w:t xml:space="preserve">ame-gender </w:t>
      </w:r>
      <w:r w:rsidR="00454D5F">
        <w:rPr>
          <w:rFonts w:ascii="Times New Roman" w:hAnsi="Times New Roman"/>
          <w:sz w:val="24"/>
          <w:szCs w:val="24"/>
        </w:rPr>
        <w:lastRenderedPageBreak/>
        <w:t>peers. More specific language (e.g., female peers, male peers) should be used in future investigations of norm perceptions</w:t>
      </w:r>
      <w:r w:rsidR="007F1AEC">
        <w:rPr>
          <w:rFonts w:ascii="Times New Roman" w:hAnsi="Times New Roman"/>
          <w:sz w:val="24"/>
          <w:szCs w:val="24"/>
        </w:rPr>
        <w:t xml:space="preserve"> in order to address these issues.</w:t>
      </w:r>
      <w:r w:rsidR="00D8099A">
        <w:rPr>
          <w:rFonts w:ascii="Times New Roman" w:hAnsi="Times New Roman"/>
          <w:sz w:val="24"/>
          <w:szCs w:val="24"/>
        </w:rPr>
        <w:t xml:space="preserve"> </w:t>
      </w:r>
      <w:r w:rsidR="00454D5F">
        <w:rPr>
          <w:rFonts w:ascii="Times New Roman" w:hAnsi="Times New Roman"/>
          <w:sz w:val="24"/>
          <w:szCs w:val="24"/>
        </w:rPr>
        <w:t xml:space="preserve">Further, </w:t>
      </w:r>
      <w:r>
        <w:rPr>
          <w:rFonts w:ascii="Times New Roman" w:hAnsi="Times New Roman"/>
          <w:sz w:val="24"/>
          <w:szCs w:val="24"/>
        </w:rPr>
        <w:t xml:space="preserve">we </w:t>
      </w:r>
      <w:r w:rsidR="002567E2">
        <w:rPr>
          <w:rFonts w:ascii="Times New Roman" w:hAnsi="Times New Roman"/>
          <w:sz w:val="24"/>
          <w:szCs w:val="24"/>
        </w:rPr>
        <w:t>did not obtain</w:t>
      </w:r>
      <w:r>
        <w:rPr>
          <w:rFonts w:ascii="Times New Roman" w:hAnsi="Times New Roman"/>
          <w:sz w:val="24"/>
          <w:szCs w:val="24"/>
        </w:rPr>
        <w:t xml:space="preserve"> information about the gender-composition of the groups participants were with each night</w:t>
      </w:r>
      <w:r w:rsidR="00454D5F">
        <w:rPr>
          <w:rFonts w:ascii="Times New Roman" w:hAnsi="Times New Roman"/>
          <w:sz w:val="24"/>
          <w:szCs w:val="24"/>
        </w:rPr>
        <w:t xml:space="preserve"> or the specific drinking settings (e.g., bar, party)</w:t>
      </w:r>
      <w:r>
        <w:rPr>
          <w:rFonts w:ascii="Times New Roman" w:hAnsi="Times New Roman"/>
          <w:sz w:val="24"/>
          <w:szCs w:val="24"/>
        </w:rPr>
        <w:t xml:space="preserve">, which may moderate both the level of the drinking norm and the degree to which the norm generalized to the participant in each setting. </w:t>
      </w:r>
      <w:r w:rsidR="0067716A">
        <w:rPr>
          <w:rFonts w:ascii="Times New Roman" w:hAnsi="Times New Roman"/>
          <w:sz w:val="24"/>
          <w:szCs w:val="24"/>
        </w:rPr>
        <w:t>F</w:t>
      </w:r>
      <w:r w:rsidRPr="001D0FC8">
        <w:rPr>
          <w:rFonts w:ascii="Times New Roman" w:hAnsi="Times New Roman"/>
          <w:sz w:val="24"/>
          <w:szCs w:val="24"/>
        </w:rPr>
        <w:t>uture research</w:t>
      </w:r>
      <w:r>
        <w:rPr>
          <w:rFonts w:ascii="Times New Roman" w:hAnsi="Times New Roman"/>
          <w:sz w:val="24"/>
          <w:szCs w:val="24"/>
        </w:rPr>
        <w:t xml:space="preserve"> should </w:t>
      </w:r>
      <w:r w:rsidR="0067716A">
        <w:rPr>
          <w:rFonts w:ascii="Times New Roman" w:hAnsi="Times New Roman"/>
          <w:sz w:val="24"/>
          <w:szCs w:val="24"/>
        </w:rPr>
        <w:t xml:space="preserve">assess whether the gender make up of others in drinking situations </w:t>
      </w:r>
      <w:r w:rsidR="00454D5F">
        <w:rPr>
          <w:rFonts w:ascii="Times New Roman" w:hAnsi="Times New Roman"/>
          <w:sz w:val="24"/>
          <w:szCs w:val="24"/>
        </w:rPr>
        <w:t xml:space="preserve">and drinking setting </w:t>
      </w:r>
      <w:r w:rsidR="0067716A">
        <w:rPr>
          <w:rFonts w:ascii="Times New Roman" w:hAnsi="Times New Roman"/>
          <w:sz w:val="24"/>
          <w:szCs w:val="24"/>
        </w:rPr>
        <w:t>moderates the effect of their perceived drinking level on personal consumption.</w:t>
      </w:r>
      <w:r>
        <w:rPr>
          <w:rFonts w:ascii="Times New Roman" w:hAnsi="Times New Roman"/>
          <w:sz w:val="24"/>
          <w:szCs w:val="24"/>
        </w:rPr>
        <w:t xml:space="preserve"> Also, in this study we only analyzed data for days in which participants were with other people who were drinking</w:t>
      </w:r>
      <w:r w:rsidR="0067716A">
        <w:rPr>
          <w:rFonts w:ascii="Times New Roman" w:hAnsi="Times New Roman"/>
          <w:sz w:val="24"/>
          <w:szCs w:val="24"/>
        </w:rPr>
        <w:t xml:space="preserve"> and excluded drinking occasions during </w:t>
      </w:r>
      <w:r w:rsidR="00682261">
        <w:rPr>
          <w:rFonts w:ascii="Times New Roman" w:hAnsi="Times New Roman"/>
          <w:sz w:val="24"/>
          <w:szCs w:val="24"/>
        </w:rPr>
        <w:t>which</w:t>
      </w:r>
      <w:r w:rsidR="0067716A">
        <w:rPr>
          <w:rFonts w:ascii="Times New Roman" w:hAnsi="Times New Roman"/>
          <w:sz w:val="24"/>
          <w:szCs w:val="24"/>
        </w:rPr>
        <w:t xml:space="preserve"> others were not drinking. Such occasions, however, comprised only 4% of the days, thus our findings pertain to the overwhelming majority of drinking episodes for college students</w:t>
      </w:r>
      <w:r>
        <w:rPr>
          <w:rFonts w:ascii="Times New Roman" w:hAnsi="Times New Roman"/>
          <w:sz w:val="24"/>
          <w:szCs w:val="24"/>
        </w:rPr>
        <w:t xml:space="preserve">. Finally, there was some attrition during the study, however the majority of students provided all four years of data.  </w:t>
      </w:r>
      <w:r w:rsidRPr="001D0FC8">
        <w:rPr>
          <w:rFonts w:ascii="Times New Roman" w:hAnsi="Times New Roman"/>
          <w:sz w:val="24"/>
          <w:szCs w:val="24"/>
        </w:rPr>
        <w:t xml:space="preserve">  </w:t>
      </w:r>
    </w:p>
    <w:p w:rsidR="003471DA" w:rsidRDefault="003471DA" w:rsidP="00193DF6">
      <w:pPr>
        <w:pStyle w:val="CommentText"/>
        <w:spacing w:line="480" w:lineRule="auto"/>
        <w:rPr>
          <w:rFonts w:ascii="Times New Roman" w:hAnsi="Times New Roman"/>
          <w:i/>
          <w:sz w:val="24"/>
          <w:szCs w:val="24"/>
        </w:rPr>
      </w:pPr>
      <w:r w:rsidRPr="003C71C1">
        <w:rPr>
          <w:rFonts w:ascii="Times New Roman" w:hAnsi="Times New Roman"/>
          <w:i/>
          <w:sz w:val="24"/>
          <w:szCs w:val="24"/>
        </w:rPr>
        <w:t>Conclusions</w:t>
      </w:r>
    </w:p>
    <w:p w:rsidR="007F1AEC" w:rsidRDefault="003471DA" w:rsidP="00273B11">
      <w:pPr>
        <w:spacing w:line="480" w:lineRule="auto"/>
        <w:rPr>
          <w:rFonts w:ascii="Times New Roman" w:hAnsi="Times New Roman"/>
          <w:sz w:val="24"/>
          <w:szCs w:val="24"/>
        </w:rPr>
      </w:pPr>
      <w:r>
        <w:rPr>
          <w:rFonts w:ascii="Times New Roman" w:hAnsi="Times New Roman"/>
          <w:sz w:val="24"/>
          <w:szCs w:val="24"/>
        </w:rPr>
        <w:tab/>
      </w:r>
      <w:r w:rsidR="00433866">
        <w:rPr>
          <w:rFonts w:ascii="Times New Roman" w:hAnsi="Times New Roman"/>
          <w:sz w:val="24"/>
          <w:szCs w:val="24"/>
        </w:rPr>
        <w:t>Wh</w:t>
      </w:r>
      <w:r w:rsidR="00CC64DA">
        <w:rPr>
          <w:rFonts w:ascii="Times New Roman" w:hAnsi="Times New Roman"/>
          <w:sz w:val="24"/>
          <w:szCs w:val="24"/>
        </w:rPr>
        <w:t>ereas</w:t>
      </w:r>
      <w:r w:rsidR="00433866">
        <w:rPr>
          <w:rFonts w:ascii="Times New Roman" w:hAnsi="Times New Roman"/>
          <w:sz w:val="24"/>
          <w:szCs w:val="24"/>
        </w:rPr>
        <w:t xml:space="preserve"> t</w:t>
      </w:r>
      <w:r>
        <w:rPr>
          <w:rFonts w:ascii="Times New Roman" w:hAnsi="Times New Roman"/>
          <w:sz w:val="24"/>
          <w:szCs w:val="24"/>
        </w:rPr>
        <w:t>heor</w:t>
      </w:r>
      <w:r w:rsidR="00CC64DA">
        <w:rPr>
          <w:rFonts w:ascii="Times New Roman" w:hAnsi="Times New Roman"/>
          <w:sz w:val="24"/>
          <w:szCs w:val="24"/>
        </w:rPr>
        <w:t xml:space="preserve">ies of </w:t>
      </w:r>
      <w:r>
        <w:rPr>
          <w:rFonts w:ascii="Times New Roman" w:hAnsi="Times New Roman"/>
          <w:sz w:val="24"/>
          <w:szCs w:val="24"/>
        </w:rPr>
        <w:t>descriptive social norms suggest that norms will be most influential during the immediate situation (Cialdini et al., 1990; Reno et al., 1993)</w:t>
      </w:r>
      <w:r w:rsidR="00433866">
        <w:rPr>
          <w:rFonts w:ascii="Times New Roman" w:hAnsi="Times New Roman"/>
          <w:sz w:val="24"/>
          <w:szCs w:val="24"/>
        </w:rPr>
        <w:t>,</w:t>
      </w:r>
      <w:r>
        <w:rPr>
          <w:rFonts w:ascii="Times New Roman" w:hAnsi="Times New Roman"/>
          <w:sz w:val="24"/>
          <w:szCs w:val="24"/>
        </w:rPr>
        <w:t xml:space="preserve"> little research on drinking has investigated the effect of event-specific drinking norms present</w:t>
      </w:r>
      <w:r w:rsidR="00792266">
        <w:rPr>
          <w:rFonts w:ascii="Times New Roman" w:hAnsi="Times New Roman"/>
          <w:sz w:val="24"/>
          <w:szCs w:val="24"/>
        </w:rPr>
        <w:t xml:space="preserve"> while students are attending </w:t>
      </w:r>
      <w:r>
        <w:rPr>
          <w:rFonts w:ascii="Times New Roman" w:hAnsi="Times New Roman"/>
          <w:sz w:val="24"/>
          <w:szCs w:val="24"/>
        </w:rPr>
        <w:t xml:space="preserve">social drinking events, or examined how drinking, norms, and the influence of norms on drinking change across years in college. Our </w:t>
      </w:r>
      <w:r w:rsidR="00CC64DA">
        <w:rPr>
          <w:rFonts w:ascii="Times New Roman" w:hAnsi="Times New Roman"/>
          <w:sz w:val="24"/>
          <w:szCs w:val="24"/>
        </w:rPr>
        <w:t xml:space="preserve">findings indicate </w:t>
      </w:r>
      <w:r>
        <w:rPr>
          <w:rFonts w:ascii="Times New Roman" w:hAnsi="Times New Roman"/>
          <w:sz w:val="24"/>
          <w:szCs w:val="24"/>
        </w:rPr>
        <w:t>that while gender differences exist in the change of personal drinking, norms, and normative influence</w:t>
      </w:r>
      <w:r w:rsidR="00433866">
        <w:rPr>
          <w:rFonts w:ascii="Times New Roman" w:hAnsi="Times New Roman"/>
          <w:sz w:val="24"/>
          <w:szCs w:val="24"/>
        </w:rPr>
        <w:t xml:space="preserve"> on drinking across the years of col</w:t>
      </w:r>
      <w:r>
        <w:rPr>
          <w:rFonts w:ascii="Times New Roman" w:hAnsi="Times New Roman"/>
          <w:sz w:val="24"/>
          <w:szCs w:val="24"/>
        </w:rPr>
        <w:t>l</w:t>
      </w:r>
      <w:r w:rsidR="00433866">
        <w:rPr>
          <w:rFonts w:ascii="Times New Roman" w:hAnsi="Times New Roman"/>
          <w:sz w:val="24"/>
          <w:szCs w:val="24"/>
        </w:rPr>
        <w:t>e</w:t>
      </w:r>
      <w:r>
        <w:rPr>
          <w:rFonts w:ascii="Times New Roman" w:hAnsi="Times New Roman"/>
          <w:sz w:val="24"/>
          <w:szCs w:val="24"/>
        </w:rPr>
        <w:t xml:space="preserve">ge, the acute social influence of the norm on personal drinking remains a stable and important predictor of students drinking throughout the duration of the typical college career for both men and women. Intervention and research efforts that try to curb heavy drinking or to </w:t>
      </w:r>
      <w:r>
        <w:rPr>
          <w:rFonts w:ascii="Times New Roman" w:hAnsi="Times New Roman"/>
          <w:sz w:val="24"/>
          <w:szCs w:val="24"/>
        </w:rPr>
        <w:lastRenderedPageBreak/>
        <w:t xml:space="preserve">reduce the harms and risks that it entails for students, might be more effective if they took context-specific social influence processes into account. </w:t>
      </w:r>
    </w:p>
    <w:p w:rsidR="007F1AEC" w:rsidRDefault="007F1AEC">
      <w:pPr>
        <w:spacing w:after="0" w:line="240" w:lineRule="auto"/>
        <w:rPr>
          <w:rFonts w:ascii="Times New Roman" w:hAnsi="Times New Roman"/>
          <w:sz w:val="24"/>
          <w:szCs w:val="24"/>
        </w:rPr>
      </w:pPr>
      <w:r>
        <w:rPr>
          <w:rFonts w:ascii="Times New Roman" w:hAnsi="Times New Roman"/>
          <w:sz w:val="24"/>
          <w:szCs w:val="24"/>
        </w:rPr>
        <w:br w:type="page"/>
      </w:r>
    </w:p>
    <w:p w:rsidR="002A0051" w:rsidRDefault="003471DA" w:rsidP="00273B11">
      <w:pPr>
        <w:spacing w:line="480" w:lineRule="auto"/>
        <w:jc w:val="center"/>
        <w:rPr>
          <w:rFonts w:ascii="Times New Roman" w:hAnsi="Times New Roman"/>
          <w:sz w:val="24"/>
          <w:szCs w:val="24"/>
        </w:rPr>
      </w:pPr>
      <w:r>
        <w:rPr>
          <w:rFonts w:ascii="Times New Roman" w:hAnsi="Times New Roman"/>
          <w:sz w:val="24"/>
          <w:szCs w:val="24"/>
        </w:rPr>
        <w:lastRenderedPageBreak/>
        <w:t>References</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Baer, J.S. (1994). Effects of college residence on perceived norms for alcohol consumption: An examination of the first year in college. </w:t>
      </w:r>
      <w:r w:rsidRPr="000B297D">
        <w:rPr>
          <w:rFonts w:ascii="Times New Roman" w:hAnsi="Times New Roman"/>
          <w:i/>
          <w:sz w:val="24"/>
          <w:szCs w:val="24"/>
        </w:rPr>
        <w:t>Psychology of Addictive Behaviors, 8</w:t>
      </w:r>
      <w:r>
        <w:rPr>
          <w:rFonts w:ascii="Times New Roman" w:hAnsi="Times New Roman"/>
          <w:sz w:val="24"/>
          <w:szCs w:val="24"/>
        </w:rPr>
        <w:t xml:space="preserve">, 43-50.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Baer, J.S., Kivlahan, D.R., Blume, A.W., McKnight, P., &amp; Marlatt, G.A. (2001). Brief intervention for heavy-drinking college students: 4-year follow-up and natural history. </w:t>
      </w:r>
      <w:r w:rsidRPr="00F74506">
        <w:rPr>
          <w:rFonts w:ascii="Times New Roman" w:hAnsi="Times New Roman"/>
          <w:i/>
          <w:sz w:val="24"/>
          <w:szCs w:val="24"/>
        </w:rPr>
        <w:t>American Journal of Public Health, 91</w:t>
      </w:r>
      <w:r>
        <w:rPr>
          <w:rFonts w:ascii="Times New Roman" w:hAnsi="Times New Roman"/>
          <w:sz w:val="24"/>
          <w:szCs w:val="24"/>
        </w:rPr>
        <w:t xml:space="preserve">, 1310-1306.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Baer, J.S. (2002). Student factors: Understanding individual variation in college drinking. </w:t>
      </w:r>
      <w:r w:rsidRPr="00330269">
        <w:rPr>
          <w:rFonts w:ascii="Times New Roman" w:hAnsi="Times New Roman"/>
          <w:i/>
          <w:sz w:val="24"/>
          <w:szCs w:val="24"/>
        </w:rPr>
        <w:t>Journal of Studies on Alcohol, Supp. 14</w:t>
      </w:r>
      <w:r>
        <w:rPr>
          <w:rFonts w:ascii="Times New Roman" w:hAnsi="Times New Roman"/>
          <w:sz w:val="24"/>
          <w:szCs w:val="24"/>
        </w:rPr>
        <w:t>, 40-53.</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Borsari, B., &amp; Carey, K.B. (2001). Peer influences on college drinking: A review of the research. </w:t>
      </w:r>
      <w:r w:rsidRPr="002B795F">
        <w:rPr>
          <w:rFonts w:ascii="Times New Roman" w:hAnsi="Times New Roman"/>
          <w:i/>
          <w:sz w:val="24"/>
          <w:szCs w:val="24"/>
        </w:rPr>
        <w:t>Journal of Substance Abuse, 13</w:t>
      </w:r>
      <w:r>
        <w:rPr>
          <w:rFonts w:ascii="Times New Roman" w:hAnsi="Times New Roman"/>
          <w:sz w:val="24"/>
          <w:szCs w:val="24"/>
        </w:rPr>
        <w:t xml:space="preserve">, 391-424.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Borsari, B., &amp; Carey, K.B. (2003). Descriptive and injunctive norms in college drinking: A meta-analytic integration. </w:t>
      </w:r>
      <w:r w:rsidRPr="004A62F9">
        <w:rPr>
          <w:rFonts w:ascii="Times New Roman" w:hAnsi="Times New Roman"/>
          <w:i/>
          <w:sz w:val="24"/>
          <w:szCs w:val="24"/>
        </w:rPr>
        <w:t>Journal of Studies on Alcohol, 64</w:t>
      </w:r>
      <w:r>
        <w:rPr>
          <w:rFonts w:ascii="Times New Roman" w:hAnsi="Times New Roman"/>
          <w:sz w:val="24"/>
          <w:szCs w:val="24"/>
        </w:rPr>
        <w:t xml:space="preserve">, 331-341.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Capone, C., Wood, M.D., Borsari, B., &amp; Laird, R.D. (2007). Fraternity and sorority involvement, social influences, and alcohol use among college students: A prospective examination. </w:t>
      </w:r>
      <w:r w:rsidRPr="009B2E18">
        <w:rPr>
          <w:rFonts w:ascii="Times New Roman" w:hAnsi="Times New Roman"/>
          <w:i/>
          <w:sz w:val="24"/>
          <w:szCs w:val="24"/>
        </w:rPr>
        <w:t>Psychology of Addictive Behaviors, 21</w:t>
      </w:r>
      <w:r>
        <w:rPr>
          <w:rFonts w:ascii="Times New Roman" w:hAnsi="Times New Roman"/>
          <w:sz w:val="24"/>
          <w:szCs w:val="24"/>
        </w:rPr>
        <w:t xml:space="preserve">, 316-327. </w:t>
      </w:r>
    </w:p>
    <w:p w:rsidR="00682261" w:rsidRDefault="00682261" w:rsidP="00D00501">
      <w:pPr>
        <w:spacing w:line="480" w:lineRule="auto"/>
        <w:ind w:left="720" w:hanging="720"/>
        <w:rPr>
          <w:rFonts w:ascii="Times New Roman" w:hAnsi="Times New Roman"/>
          <w:sz w:val="24"/>
          <w:szCs w:val="24"/>
        </w:rPr>
      </w:pPr>
      <w:r>
        <w:rPr>
          <w:rFonts w:ascii="Times New Roman" w:hAnsi="Times New Roman"/>
          <w:sz w:val="24"/>
          <w:szCs w:val="24"/>
        </w:rPr>
        <w:t xml:space="preserve">Cho, H. (2006). Influences of norm proximity and norm types on binge and non-binge drinkers: Examining the under-examined aspects of social norms interventions on college campuses. </w:t>
      </w:r>
      <w:r w:rsidRPr="00E8229B">
        <w:rPr>
          <w:rFonts w:ascii="Times New Roman" w:hAnsi="Times New Roman"/>
          <w:i/>
          <w:sz w:val="24"/>
          <w:szCs w:val="24"/>
        </w:rPr>
        <w:t>Journal of Substance Use, 11</w:t>
      </w:r>
      <w:r>
        <w:rPr>
          <w:rFonts w:ascii="Times New Roman" w:hAnsi="Times New Roman"/>
          <w:sz w:val="24"/>
          <w:szCs w:val="24"/>
        </w:rPr>
        <w:t xml:space="preserve">, 417-429.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Cialdini, R.B., Reno, R.R., &amp; Kallgren, C.A. (1990). A focus theory of normative conduct: Recycling the concept of norms to reduce littering in public places. </w:t>
      </w:r>
      <w:r w:rsidRPr="007B7554">
        <w:rPr>
          <w:rFonts w:ascii="Times New Roman" w:hAnsi="Times New Roman"/>
          <w:i/>
          <w:sz w:val="24"/>
          <w:szCs w:val="24"/>
        </w:rPr>
        <w:t>Journal of Personality and Social Psychology, 58</w:t>
      </w:r>
      <w:r>
        <w:rPr>
          <w:rFonts w:ascii="Times New Roman" w:hAnsi="Times New Roman"/>
          <w:sz w:val="24"/>
          <w:szCs w:val="24"/>
        </w:rPr>
        <w:t xml:space="preserve">, 1015-1026.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lastRenderedPageBreak/>
        <w:t xml:space="preserve">Clapp, J.D., Lange, J.E., Russell, C., Shillington, A., &amp; Voas, R.B. (2003). A failed norms social marketing campaign. </w:t>
      </w:r>
      <w:r w:rsidRPr="009B2E18">
        <w:rPr>
          <w:rFonts w:ascii="Times New Roman" w:hAnsi="Times New Roman"/>
          <w:i/>
          <w:sz w:val="24"/>
          <w:szCs w:val="24"/>
        </w:rPr>
        <w:t>Journal of Studies on Alcohol, 64</w:t>
      </w:r>
      <w:r>
        <w:rPr>
          <w:rFonts w:ascii="Times New Roman" w:hAnsi="Times New Roman"/>
          <w:sz w:val="24"/>
          <w:szCs w:val="24"/>
        </w:rPr>
        <w:t xml:space="preserve">, 409-414. </w:t>
      </w:r>
    </w:p>
    <w:p w:rsidR="00682261" w:rsidRDefault="00682261" w:rsidP="00D00501">
      <w:pPr>
        <w:spacing w:line="480" w:lineRule="auto"/>
        <w:ind w:left="720" w:hanging="720"/>
        <w:rPr>
          <w:rFonts w:ascii="Times New Roman" w:hAnsi="Times New Roman"/>
          <w:i/>
          <w:iCs/>
          <w:sz w:val="24"/>
          <w:szCs w:val="24"/>
        </w:rPr>
      </w:pPr>
      <w:r w:rsidRPr="00E8229B">
        <w:rPr>
          <w:rFonts w:ascii="Times New Roman" w:hAnsi="Times New Roman"/>
          <w:sz w:val="24"/>
          <w:szCs w:val="24"/>
        </w:rPr>
        <w:t xml:space="preserve">Cullum, J., Armeli, S., &amp; Tennen, H. (2010). The drinking norm–behavior association over time using retrospective and daily measures. </w:t>
      </w:r>
      <w:r w:rsidRPr="00E8229B">
        <w:rPr>
          <w:rFonts w:ascii="Times New Roman" w:hAnsi="Times New Roman"/>
          <w:i/>
          <w:iCs/>
          <w:sz w:val="24"/>
          <w:szCs w:val="24"/>
        </w:rPr>
        <w:t xml:space="preserve">Journal of Studies on Alcohol and Drugs, 71, </w:t>
      </w:r>
      <w:r w:rsidRPr="00E8229B">
        <w:rPr>
          <w:rFonts w:ascii="Times New Roman" w:hAnsi="Times New Roman"/>
          <w:sz w:val="24"/>
          <w:szCs w:val="24"/>
        </w:rPr>
        <w:t>769-777</w:t>
      </w:r>
      <w:r w:rsidRPr="00E8229B">
        <w:rPr>
          <w:rFonts w:ascii="Times New Roman" w:hAnsi="Times New Roman"/>
          <w:i/>
          <w:iCs/>
          <w:sz w:val="24"/>
          <w:szCs w:val="24"/>
        </w:rPr>
        <w:t xml:space="preserve">.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Del Boca, F.K., Darkes, J., Greenbaum, P.E., &amp; Goldman, M.S. (2004). Up close and personal: Temporal variability in the drinking of individual college students ruing their first year. </w:t>
      </w:r>
      <w:r w:rsidRPr="00041B95">
        <w:rPr>
          <w:rFonts w:ascii="Times New Roman" w:hAnsi="Times New Roman"/>
          <w:i/>
          <w:sz w:val="24"/>
          <w:szCs w:val="24"/>
        </w:rPr>
        <w:t>Journal of Consulting and Clinical Psychology, 72</w:t>
      </w:r>
      <w:r>
        <w:rPr>
          <w:rFonts w:ascii="Times New Roman" w:hAnsi="Times New Roman"/>
          <w:sz w:val="24"/>
          <w:szCs w:val="24"/>
        </w:rPr>
        <w:t xml:space="preserve">, 155-164. </w:t>
      </w:r>
    </w:p>
    <w:p w:rsidR="003471DA" w:rsidRDefault="003471DA" w:rsidP="00D00501">
      <w:pPr>
        <w:spacing w:line="480" w:lineRule="auto"/>
        <w:ind w:left="720" w:hanging="720"/>
        <w:rPr>
          <w:rFonts w:ascii="Times New Roman" w:hAnsi="Times New Roman"/>
          <w:sz w:val="24"/>
          <w:szCs w:val="24"/>
        </w:rPr>
      </w:pPr>
      <w:r w:rsidRPr="008A43B8">
        <w:rPr>
          <w:rFonts w:ascii="Times New Roman" w:hAnsi="Times New Roman"/>
          <w:sz w:val="24"/>
          <w:szCs w:val="24"/>
        </w:rPr>
        <w:t>Fenigstein,</w:t>
      </w:r>
      <w:r>
        <w:rPr>
          <w:rFonts w:ascii="Times New Roman" w:hAnsi="Times New Roman"/>
          <w:sz w:val="24"/>
          <w:szCs w:val="24"/>
        </w:rPr>
        <w:t xml:space="preserve"> A.,</w:t>
      </w:r>
      <w:r w:rsidRPr="008A43B8">
        <w:rPr>
          <w:rFonts w:ascii="Times New Roman" w:hAnsi="Times New Roman"/>
          <w:sz w:val="24"/>
          <w:szCs w:val="24"/>
        </w:rPr>
        <w:t xml:space="preserve"> Scheier,</w:t>
      </w:r>
      <w:r>
        <w:rPr>
          <w:rFonts w:ascii="Times New Roman" w:hAnsi="Times New Roman"/>
          <w:sz w:val="24"/>
          <w:szCs w:val="24"/>
        </w:rPr>
        <w:t xml:space="preserve"> M.F.,</w:t>
      </w:r>
      <w:r w:rsidRPr="008A43B8">
        <w:rPr>
          <w:rFonts w:ascii="Times New Roman" w:hAnsi="Times New Roman"/>
          <w:sz w:val="24"/>
          <w:szCs w:val="24"/>
        </w:rPr>
        <w:t xml:space="preserve"> &amp; Buss,</w:t>
      </w:r>
      <w:r>
        <w:rPr>
          <w:rFonts w:ascii="Times New Roman" w:hAnsi="Times New Roman"/>
          <w:sz w:val="24"/>
          <w:szCs w:val="24"/>
        </w:rPr>
        <w:t xml:space="preserve"> A.H.</w:t>
      </w:r>
      <w:r w:rsidRPr="008A43B8">
        <w:rPr>
          <w:rFonts w:ascii="Times New Roman" w:hAnsi="Times New Roman"/>
          <w:sz w:val="24"/>
          <w:szCs w:val="24"/>
        </w:rPr>
        <w:t xml:space="preserve"> </w:t>
      </w:r>
      <w:r>
        <w:rPr>
          <w:rFonts w:ascii="Times New Roman" w:hAnsi="Times New Roman"/>
          <w:sz w:val="24"/>
          <w:szCs w:val="24"/>
        </w:rPr>
        <w:t>(</w:t>
      </w:r>
      <w:r w:rsidRPr="008A43B8">
        <w:rPr>
          <w:rFonts w:ascii="Times New Roman" w:hAnsi="Times New Roman"/>
          <w:sz w:val="24"/>
          <w:szCs w:val="24"/>
        </w:rPr>
        <w:t>1975</w:t>
      </w:r>
      <w:r>
        <w:rPr>
          <w:rFonts w:ascii="Times New Roman" w:hAnsi="Times New Roman"/>
          <w:sz w:val="24"/>
          <w:szCs w:val="24"/>
        </w:rPr>
        <w:t xml:space="preserve">). Public and private self-consciousness: Assessment and theory. </w:t>
      </w:r>
      <w:r w:rsidRPr="0086048D">
        <w:rPr>
          <w:rFonts w:ascii="Times New Roman" w:hAnsi="Times New Roman"/>
          <w:i/>
          <w:sz w:val="24"/>
          <w:szCs w:val="24"/>
        </w:rPr>
        <w:t>Journal of Consulting and Clinical Psychology, 45</w:t>
      </w:r>
      <w:r>
        <w:rPr>
          <w:rFonts w:ascii="Times New Roman" w:hAnsi="Times New Roman"/>
          <w:sz w:val="24"/>
          <w:szCs w:val="24"/>
        </w:rPr>
        <w:t>, 522-527.</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Goldstein, N.J., Cialdini, R.B., &amp; Griskevicius, V. (2008). A room with a viewpoint: Using social norms to motivate environmental conservation in hotels. </w:t>
      </w:r>
      <w:r w:rsidRPr="00330269">
        <w:rPr>
          <w:rFonts w:ascii="Times New Roman" w:hAnsi="Times New Roman"/>
          <w:i/>
          <w:sz w:val="24"/>
          <w:szCs w:val="24"/>
        </w:rPr>
        <w:t>Journal of Consumer Research, 35</w:t>
      </w:r>
      <w:r>
        <w:rPr>
          <w:rFonts w:ascii="Times New Roman" w:hAnsi="Times New Roman"/>
          <w:sz w:val="24"/>
          <w:szCs w:val="24"/>
        </w:rPr>
        <w:t xml:space="preserve">, 472-482.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Greenbaum, P.E., Del Boca, F.K., Darkes, J., Wang, C., &amp; Goldman, M.S. (2005). Variation in the drinking trajectories of freshmen college students. </w:t>
      </w:r>
      <w:r w:rsidRPr="00041B95">
        <w:rPr>
          <w:rFonts w:ascii="Times New Roman" w:hAnsi="Times New Roman"/>
          <w:i/>
          <w:sz w:val="24"/>
          <w:szCs w:val="24"/>
        </w:rPr>
        <w:t>Journal of Consulting and Clinical Psychology, 73</w:t>
      </w:r>
      <w:r>
        <w:rPr>
          <w:rFonts w:ascii="Times New Roman" w:hAnsi="Times New Roman"/>
          <w:sz w:val="24"/>
          <w:szCs w:val="24"/>
        </w:rPr>
        <w:t xml:space="preserve">, 229-238. </w:t>
      </w:r>
    </w:p>
    <w:p w:rsidR="003471DA" w:rsidRDefault="003471DA" w:rsidP="00D00501">
      <w:pPr>
        <w:spacing w:line="480" w:lineRule="auto"/>
        <w:ind w:left="720" w:hanging="720"/>
        <w:rPr>
          <w:rFonts w:ascii="Times New Roman" w:hAnsi="Times New Roman"/>
          <w:sz w:val="24"/>
          <w:szCs w:val="24"/>
        </w:rPr>
      </w:pPr>
      <w:r w:rsidRPr="00584EBB">
        <w:rPr>
          <w:rFonts w:ascii="Times New Roman" w:hAnsi="Times New Roman"/>
          <w:sz w:val="24"/>
          <w:szCs w:val="24"/>
        </w:rPr>
        <w:t>Hingson,</w:t>
      </w:r>
      <w:r>
        <w:rPr>
          <w:rFonts w:ascii="Times New Roman" w:hAnsi="Times New Roman"/>
          <w:sz w:val="24"/>
          <w:szCs w:val="24"/>
        </w:rPr>
        <w:t xml:space="preserve"> R.W.,</w:t>
      </w:r>
      <w:r w:rsidRPr="00584EBB">
        <w:rPr>
          <w:rFonts w:ascii="Times New Roman" w:hAnsi="Times New Roman"/>
          <w:sz w:val="24"/>
          <w:szCs w:val="24"/>
        </w:rPr>
        <w:t xml:space="preserve"> Zha,</w:t>
      </w:r>
      <w:r>
        <w:rPr>
          <w:rFonts w:ascii="Times New Roman" w:hAnsi="Times New Roman"/>
          <w:sz w:val="24"/>
          <w:szCs w:val="24"/>
        </w:rPr>
        <w:t xml:space="preserve"> W.,</w:t>
      </w:r>
      <w:r w:rsidRPr="00584EBB">
        <w:rPr>
          <w:rFonts w:ascii="Times New Roman" w:hAnsi="Times New Roman"/>
          <w:sz w:val="24"/>
          <w:szCs w:val="24"/>
        </w:rPr>
        <w:t xml:space="preserve"> &amp; Weitzman,</w:t>
      </w:r>
      <w:r>
        <w:rPr>
          <w:rFonts w:ascii="Times New Roman" w:hAnsi="Times New Roman"/>
          <w:sz w:val="24"/>
          <w:szCs w:val="24"/>
        </w:rPr>
        <w:t xml:space="preserve"> E.R. (</w:t>
      </w:r>
      <w:r w:rsidRPr="00584EBB">
        <w:rPr>
          <w:rFonts w:ascii="Times New Roman" w:hAnsi="Times New Roman"/>
          <w:sz w:val="24"/>
          <w:szCs w:val="24"/>
        </w:rPr>
        <w:t>2009</w:t>
      </w:r>
      <w:r>
        <w:rPr>
          <w:rFonts w:ascii="Times New Roman" w:hAnsi="Times New Roman"/>
          <w:sz w:val="24"/>
          <w:szCs w:val="24"/>
        </w:rPr>
        <w:t xml:space="preserve">). Magnitude of and trends in alcohol-related mortality and morbidity among U.S. college students ages 18-24, 1998-2005. </w:t>
      </w:r>
      <w:r w:rsidRPr="00975D17">
        <w:rPr>
          <w:rFonts w:ascii="Times New Roman" w:hAnsi="Times New Roman"/>
          <w:i/>
          <w:sz w:val="24"/>
          <w:szCs w:val="24"/>
        </w:rPr>
        <w:t>Journal of Studies on Alcohol and Drugs, Supp 16</w:t>
      </w:r>
      <w:r>
        <w:rPr>
          <w:rFonts w:ascii="Times New Roman" w:hAnsi="Times New Roman"/>
          <w:sz w:val="24"/>
          <w:szCs w:val="24"/>
        </w:rPr>
        <w:t xml:space="preserve">, 12-20.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lastRenderedPageBreak/>
        <w:t xml:space="preserve">Hingson, R., Heeren, T., Winter, M., &amp; Wechsler, H. (2005). Magnitude of alcohol-related mortality and morbidity among U.S. college students ages 18-24: Changes from 1998-2001. </w:t>
      </w:r>
      <w:r w:rsidRPr="00975D17">
        <w:rPr>
          <w:rFonts w:ascii="Times New Roman" w:hAnsi="Times New Roman"/>
          <w:i/>
          <w:sz w:val="24"/>
          <w:szCs w:val="24"/>
        </w:rPr>
        <w:t>Annual Review of Public Health, 26</w:t>
      </w:r>
      <w:r>
        <w:rPr>
          <w:rFonts w:ascii="Times New Roman" w:hAnsi="Times New Roman"/>
          <w:sz w:val="24"/>
          <w:szCs w:val="24"/>
        </w:rPr>
        <w:t xml:space="preserve">, 259-279.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Kallgren, C.A., Reno, R.R., &amp; Cialdini, R.B. (2000). A focus theory of normative conduct: When norms do and do not affect behavior. </w:t>
      </w:r>
      <w:r w:rsidRPr="00330269">
        <w:rPr>
          <w:rFonts w:ascii="Times New Roman" w:hAnsi="Times New Roman"/>
          <w:i/>
          <w:sz w:val="24"/>
          <w:szCs w:val="24"/>
        </w:rPr>
        <w:t>Personality and Social Psychology Bulletin, 26</w:t>
      </w:r>
      <w:r>
        <w:rPr>
          <w:rFonts w:ascii="Times New Roman" w:hAnsi="Times New Roman"/>
          <w:sz w:val="24"/>
          <w:szCs w:val="24"/>
        </w:rPr>
        <w:t xml:space="preserve">, 1002-1012.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LaBrie, J.W., Hummer, J.F. &amp; Neighbors, C. (2008). Self-consciousness moderates the relationship between perceived norms and drinking in college students. </w:t>
      </w:r>
      <w:r w:rsidRPr="0076779D">
        <w:rPr>
          <w:rFonts w:ascii="Times New Roman" w:hAnsi="Times New Roman"/>
          <w:i/>
          <w:sz w:val="24"/>
          <w:szCs w:val="24"/>
        </w:rPr>
        <w:t>Addictive Behaviors, 33</w:t>
      </w:r>
      <w:r>
        <w:rPr>
          <w:rFonts w:ascii="Times New Roman" w:hAnsi="Times New Roman"/>
          <w:sz w:val="24"/>
          <w:szCs w:val="24"/>
        </w:rPr>
        <w:t xml:space="preserve">, 1529-1539.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LaBrie, J.W., Cail, J., Hummer, J.F., Lac, A., &amp; Neighbors, C. (2009). What men want: The role of reflective opposite-sex normative preferences in alcohol use among college women. </w:t>
      </w:r>
      <w:r w:rsidRPr="0076779D">
        <w:rPr>
          <w:rFonts w:ascii="Times New Roman" w:hAnsi="Times New Roman"/>
          <w:i/>
          <w:sz w:val="24"/>
          <w:szCs w:val="24"/>
        </w:rPr>
        <w:t>Psychology of Addictive Behaviors, 23</w:t>
      </w:r>
      <w:r>
        <w:rPr>
          <w:rFonts w:ascii="Times New Roman" w:hAnsi="Times New Roman"/>
          <w:sz w:val="24"/>
          <w:szCs w:val="24"/>
        </w:rPr>
        <w:t xml:space="preserve">, 157-162. </w:t>
      </w:r>
    </w:p>
    <w:p w:rsidR="00682261" w:rsidRDefault="00682261" w:rsidP="00D00501">
      <w:pPr>
        <w:spacing w:line="480" w:lineRule="auto"/>
        <w:ind w:left="720" w:hanging="720"/>
        <w:rPr>
          <w:rFonts w:ascii="Times New Roman" w:hAnsi="Times New Roman"/>
          <w:sz w:val="24"/>
          <w:szCs w:val="24"/>
        </w:rPr>
      </w:pPr>
      <w:r>
        <w:rPr>
          <w:rFonts w:ascii="Times New Roman" w:hAnsi="Times New Roman"/>
          <w:sz w:val="24"/>
          <w:szCs w:val="24"/>
        </w:rPr>
        <w:t xml:space="preserve">Larimer, M.E., &amp; Cronce, J.M. (2007). Identification, prevention, and treatment revisited: Individual-focused college drinking prevention strategies 1999-2006. </w:t>
      </w:r>
      <w:r w:rsidRPr="00E8229B">
        <w:rPr>
          <w:rFonts w:ascii="Times New Roman" w:hAnsi="Times New Roman"/>
          <w:i/>
          <w:sz w:val="24"/>
          <w:szCs w:val="24"/>
        </w:rPr>
        <w:t>Addictive Behaviors, 32</w:t>
      </w:r>
      <w:r>
        <w:rPr>
          <w:rFonts w:ascii="Times New Roman" w:hAnsi="Times New Roman"/>
          <w:sz w:val="24"/>
          <w:szCs w:val="24"/>
        </w:rPr>
        <w:t xml:space="preserve">, 2439-2468.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Leary, M.R., Kowalski, R.M., &amp; Campbell, C.D. (1988). Self-presentational concerns and social anxiety: The role of generalized impression expectancies. </w:t>
      </w:r>
      <w:r w:rsidRPr="002E43F0">
        <w:rPr>
          <w:rFonts w:ascii="Times New Roman" w:hAnsi="Times New Roman"/>
          <w:i/>
          <w:sz w:val="24"/>
          <w:szCs w:val="24"/>
        </w:rPr>
        <w:t>Journal of Research in Personality, 22</w:t>
      </w:r>
      <w:r>
        <w:rPr>
          <w:rFonts w:ascii="Times New Roman" w:hAnsi="Times New Roman"/>
          <w:sz w:val="24"/>
          <w:szCs w:val="24"/>
        </w:rPr>
        <w:t xml:space="preserve">, 308-321.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Lewis, M.A., &amp; Neighbors, C. (2004). Gender-specific misperceptions of college student drinking norms. </w:t>
      </w:r>
      <w:r w:rsidRPr="00041B95">
        <w:rPr>
          <w:rFonts w:ascii="Times New Roman" w:hAnsi="Times New Roman"/>
          <w:i/>
          <w:sz w:val="24"/>
          <w:szCs w:val="24"/>
        </w:rPr>
        <w:t>Psychology of Addictive Behaviors, 18</w:t>
      </w:r>
      <w:r>
        <w:rPr>
          <w:rFonts w:ascii="Times New Roman" w:hAnsi="Times New Roman"/>
          <w:sz w:val="24"/>
          <w:szCs w:val="24"/>
        </w:rPr>
        <w:t xml:space="preserve">, 334-339.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lastRenderedPageBreak/>
        <w:t xml:space="preserve">Lewis, M.A., &amp; Neighbors, C. (2006). Social norms approaches using descriptive drinking norms education: A review of the research on personalized normative feedback. </w:t>
      </w:r>
      <w:r w:rsidRPr="0076779D">
        <w:rPr>
          <w:rFonts w:ascii="Times New Roman" w:hAnsi="Times New Roman"/>
          <w:i/>
          <w:sz w:val="24"/>
          <w:szCs w:val="24"/>
        </w:rPr>
        <w:t>Journal of American College Health, 54</w:t>
      </w:r>
      <w:r>
        <w:rPr>
          <w:rFonts w:ascii="Times New Roman" w:hAnsi="Times New Roman"/>
          <w:sz w:val="24"/>
          <w:szCs w:val="24"/>
        </w:rPr>
        <w:t xml:space="preserve">, 213-218.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Neighbors, C., Dillard, A.J., Lewis, M.A., Bergstrom, R.L., &amp; Neil, T.A. (2006). Normative misperceptions and temporal precedence of perceived norms and drinking. </w:t>
      </w:r>
      <w:r w:rsidRPr="002E43F0">
        <w:rPr>
          <w:rFonts w:ascii="Times New Roman" w:hAnsi="Times New Roman"/>
          <w:i/>
          <w:sz w:val="24"/>
          <w:szCs w:val="24"/>
        </w:rPr>
        <w:t>Journal of Studies on Alcohol, 67</w:t>
      </w:r>
      <w:r>
        <w:rPr>
          <w:rFonts w:ascii="Times New Roman" w:hAnsi="Times New Roman"/>
          <w:sz w:val="24"/>
          <w:szCs w:val="24"/>
        </w:rPr>
        <w:t xml:space="preserve">, 290-299.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Neighbors, C., Lee, C.M., Lewis, M.A., Fossos, N., &amp; Larimer (2007). Are social norms the best predictor of outcomes among heavy-drinking college students? </w:t>
      </w:r>
      <w:r w:rsidRPr="00F74506">
        <w:rPr>
          <w:rFonts w:ascii="Times New Roman" w:hAnsi="Times New Roman"/>
          <w:i/>
          <w:sz w:val="24"/>
          <w:szCs w:val="24"/>
        </w:rPr>
        <w:t>Journal of Studies on Alcohol and Drugs, 68</w:t>
      </w:r>
      <w:r>
        <w:rPr>
          <w:rFonts w:ascii="Times New Roman" w:hAnsi="Times New Roman"/>
          <w:sz w:val="24"/>
          <w:szCs w:val="24"/>
        </w:rPr>
        <w:t xml:space="preserve">, 556-565.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Neighbors, C., Fossos, N., Woods, B.A., Fabiano, P., Sledge, M., &amp; Frost, D. (2007). Social anxiety as a moderator of the relationship between perceived norms and drinking. </w:t>
      </w:r>
      <w:r w:rsidRPr="0076779D">
        <w:rPr>
          <w:rFonts w:ascii="Times New Roman" w:hAnsi="Times New Roman"/>
          <w:i/>
          <w:sz w:val="24"/>
          <w:szCs w:val="24"/>
        </w:rPr>
        <w:t>Journal of Studies on Alcohol and Drugs, 68</w:t>
      </w:r>
      <w:r>
        <w:rPr>
          <w:rFonts w:ascii="Times New Roman" w:hAnsi="Times New Roman"/>
          <w:sz w:val="24"/>
          <w:szCs w:val="24"/>
        </w:rPr>
        <w:t>, 91-96.</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Neighbors, C., Walters, S.T., Lee, C.M., Vader, A.M., Vehige, T. et al. (2007). Event-specific prevention: Addressing college student drinking during known windows of risk. </w:t>
      </w:r>
      <w:r w:rsidRPr="007B7554">
        <w:rPr>
          <w:rFonts w:ascii="Times New Roman" w:hAnsi="Times New Roman"/>
          <w:i/>
          <w:sz w:val="24"/>
          <w:szCs w:val="24"/>
        </w:rPr>
        <w:t>Addictive Behaviors, 32</w:t>
      </w:r>
      <w:r>
        <w:rPr>
          <w:rFonts w:ascii="Times New Roman" w:hAnsi="Times New Roman"/>
          <w:sz w:val="24"/>
          <w:szCs w:val="24"/>
        </w:rPr>
        <w:t xml:space="preserve">, 2667-2680.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Parra, G.R., Krull, J.L., Sher, K.J., &amp; Jackson, K.M. (2007). Frequency of heavy drinking and perceived peer alcohol involvement: Comparison of influence and selection mechanisms from a development perspective. </w:t>
      </w:r>
      <w:r w:rsidRPr="00F15BCA">
        <w:rPr>
          <w:rFonts w:ascii="Times New Roman" w:hAnsi="Times New Roman"/>
          <w:i/>
          <w:sz w:val="24"/>
          <w:szCs w:val="24"/>
        </w:rPr>
        <w:t>Addictive Behaviors, 32</w:t>
      </w:r>
      <w:r>
        <w:rPr>
          <w:rFonts w:ascii="Times New Roman" w:hAnsi="Times New Roman"/>
          <w:sz w:val="24"/>
          <w:szCs w:val="24"/>
        </w:rPr>
        <w:t xml:space="preserve">, 2211-2225.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Pedersen, E.R.</w:t>
      </w:r>
      <w:r w:rsidR="00682261">
        <w:rPr>
          <w:rFonts w:ascii="Times New Roman" w:hAnsi="Times New Roman"/>
          <w:sz w:val="24"/>
          <w:szCs w:val="24"/>
        </w:rPr>
        <w:t>,</w:t>
      </w:r>
      <w:r>
        <w:rPr>
          <w:rFonts w:ascii="Times New Roman" w:hAnsi="Times New Roman"/>
          <w:sz w:val="24"/>
          <w:szCs w:val="24"/>
        </w:rPr>
        <w:t xml:space="preserve"> &amp; LaBrie, J.W. (2008). Normative misperceptions of drinking among college students: A look at specific contexts of prepartying and drinking games. </w:t>
      </w:r>
      <w:r w:rsidRPr="00330269">
        <w:rPr>
          <w:rFonts w:ascii="Times New Roman" w:hAnsi="Times New Roman"/>
          <w:i/>
          <w:sz w:val="24"/>
          <w:szCs w:val="24"/>
        </w:rPr>
        <w:t>Journal of Studies on Alcohol and Drugs, 69</w:t>
      </w:r>
      <w:r>
        <w:rPr>
          <w:rFonts w:ascii="Times New Roman" w:hAnsi="Times New Roman"/>
          <w:sz w:val="24"/>
          <w:szCs w:val="24"/>
        </w:rPr>
        <w:t xml:space="preserve">, 406-411. </w:t>
      </w:r>
    </w:p>
    <w:p w:rsidR="003471DA" w:rsidRDefault="003471DA" w:rsidP="00D00501">
      <w:pPr>
        <w:spacing w:line="480" w:lineRule="auto"/>
        <w:ind w:left="720" w:hanging="720"/>
        <w:rPr>
          <w:rFonts w:ascii="Times New Roman" w:hAnsi="Times New Roman"/>
          <w:sz w:val="24"/>
          <w:szCs w:val="24"/>
        </w:rPr>
      </w:pPr>
      <w:r w:rsidRPr="00584EBB">
        <w:rPr>
          <w:rFonts w:ascii="Times New Roman" w:hAnsi="Times New Roman"/>
          <w:sz w:val="24"/>
          <w:szCs w:val="24"/>
        </w:rPr>
        <w:lastRenderedPageBreak/>
        <w:t>Perkins,</w:t>
      </w:r>
      <w:r>
        <w:rPr>
          <w:rFonts w:ascii="Times New Roman" w:hAnsi="Times New Roman"/>
          <w:sz w:val="24"/>
          <w:szCs w:val="24"/>
        </w:rPr>
        <w:t xml:space="preserve"> H.W.</w:t>
      </w:r>
      <w:r w:rsidRPr="00584EBB">
        <w:rPr>
          <w:rFonts w:ascii="Times New Roman" w:hAnsi="Times New Roman"/>
          <w:sz w:val="24"/>
          <w:szCs w:val="24"/>
        </w:rPr>
        <w:t xml:space="preserve"> </w:t>
      </w:r>
      <w:r>
        <w:rPr>
          <w:rFonts w:ascii="Times New Roman" w:hAnsi="Times New Roman"/>
          <w:sz w:val="24"/>
          <w:szCs w:val="24"/>
        </w:rPr>
        <w:t xml:space="preserve">(2002). Social norms and the prevention of alcohol misuse in collegiate contexts. </w:t>
      </w:r>
      <w:r w:rsidRPr="000327EC">
        <w:rPr>
          <w:rFonts w:ascii="Times New Roman" w:hAnsi="Times New Roman"/>
          <w:i/>
          <w:sz w:val="24"/>
          <w:szCs w:val="24"/>
        </w:rPr>
        <w:t>Journal of Studies on Alcohol, Supp. 14</w:t>
      </w:r>
      <w:r>
        <w:rPr>
          <w:rFonts w:ascii="Times New Roman" w:hAnsi="Times New Roman"/>
          <w:sz w:val="24"/>
          <w:szCs w:val="24"/>
        </w:rPr>
        <w:t xml:space="preserve">, 164-172. </w:t>
      </w:r>
      <w:r w:rsidRPr="00584EBB">
        <w:rPr>
          <w:rFonts w:ascii="Times New Roman" w:hAnsi="Times New Roman"/>
          <w:sz w:val="24"/>
          <w:szCs w:val="24"/>
        </w:rPr>
        <w:t xml:space="preserve">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Prentice, D.A. &amp; Miller, D.T. (1993). Pluralistic ignorance and alcohol use on campus: Some consequences of misperceiving the social norm. </w:t>
      </w:r>
      <w:r w:rsidRPr="000327EC">
        <w:rPr>
          <w:rFonts w:ascii="Times New Roman" w:hAnsi="Times New Roman"/>
          <w:i/>
          <w:sz w:val="24"/>
          <w:szCs w:val="24"/>
        </w:rPr>
        <w:t>Journal of Personality and Social Psychology, 64</w:t>
      </w:r>
      <w:r>
        <w:rPr>
          <w:rFonts w:ascii="Times New Roman" w:hAnsi="Times New Roman"/>
          <w:sz w:val="24"/>
          <w:szCs w:val="24"/>
        </w:rPr>
        <w:t xml:space="preserve">, 243-256. </w:t>
      </w:r>
    </w:p>
    <w:p w:rsidR="003471DA" w:rsidRDefault="003471DA" w:rsidP="00F15BCA">
      <w:pPr>
        <w:spacing w:after="0" w:line="480" w:lineRule="auto"/>
        <w:ind w:left="720" w:hanging="720"/>
        <w:rPr>
          <w:rFonts w:ascii="Times New Roman" w:hAnsi="Times New Roman"/>
          <w:sz w:val="24"/>
          <w:szCs w:val="24"/>
        </w:rPr>
      </w:pPr>
      <w:r w:rsidRPr="003652D2">
        <w:rPr>
          <w:rFonts w:ascii="Times New Roman" w:hAnsi="Times New Roman"/>
          <w:sz w:val="24"/>
          <w:szCs w:val="24"/>
        </w:rPr>
        <w:t xml:space="preserve">Raudenbush, S.W., Bryk, A.S., &amp; Congdon, R.T. (2008). HLM Version 6.34g. Lincolnwood, IL: Scientific Software International. </w:t>
      </w:r>
    </w:p>
    <w:p w:rsidR="00682261" w:rsidRDefault="00682261" w:rsidP="00D00501">
      <w:pPr>
        <w:spacing w:line="480" w:lineRule="auto"/>
        <w:ind w:left="720" w:hanging="720"/>
        <w:rPr>
          <w:rFonts w:ascii="Times New Roman" w:hAnsi="Times New Roman"/>
          <w:sz w:val="24"/>
          <w:szCs w:val="24"/>
        </w:rPr>
      </w:pPr>
      <w:r w:rsidRPr="004630CC">
        <w:rPr>
          <w:rFonts w:ascii="Times New Roman" w:hAnsi="Times New Roman"/>
          <w:sz w:val="24"/>
          <w:szCs w:val="24"/>
        </w:rPr>
        <w:t xml:space="preserve">Reifman, </w:t>
      </w:r>
      <w:r>
        <w:rPr>
          <w:rFonts w:ascii="Times New Roman" w:hAnsi="Times New Roman"/>
          <w:sz w:val="24"/>
          <w:szCs w:val="24"/>
        </w:rPr>
        <w:t xml:space="preserve">A., </w:t>
      </w:r>
      <w:r w:rsidRPr="004630CC">
        <w:rPr>
          <w:rFonts w:ascii="Times New Roman" w:hAnsi="Times New Roman"/>
          <w:sz w:val="24"/>
          <w:szCs w:val="24"/>
        </w:rPr>
        <w:t>Watson,</w:t>
      </w:r>
      <w:r>
        <w:rPr>
          <w:rFonts w:ascii="Times New Roman" w:hAnsi="Times New Roman"/>
          <w:sz w:val="24"/>
          <w:szCs w:val="24"/>
        </w:rPr>
        <w:t xml:space="preserve"> W.K.,</w:t>
      </w:r>
      <w:r w:rsidRPr="004630CC">
        <w:rPr>
          <w:rFonts w:ascii="Times New Roman" w:hAnsi="Times New Roman"/>
          <w:sz w:val="24"/>
          <w:szCs w:val="24"/>
        </w:rPr>
        <w:t xml:space="preserve"> &amp; McCourt</w:t>
      </w:r>
      <w:r>
        <w:rPr>
          <w:rFonts w:ascii="Times New Roman" w:hAnsi="Times New Roman"/>
          <w:sz w:val="24"/>
          <w:szCs w:val="24"/>
        </w:rPr>
        <w:t xml:space="preserve">, A. (2006). Social networks and college drinking: Probing processes of social influence and selection. </w:t>
      </w:r>
      <w:r w:rsidRPr="00E8229B">
        <w:rPr>
          <w:rFonts w:ascii="Times New Roman" w:hAnsi="Times New Roman"/>
          <w:i/>
          <w:sz w:val="24"/>
          <w:szCs w:val="24"/>
        </w:rPr>
        <w:t>Personality and Social Psychology Bulletin, 32</w:t>
      </w:r>
      <w:r>
        <w:rPr>
          <w:rFonts w:ascii="Times New Roman" w:hAnsi="Times New Roman"/>
          <w:sz w:val="24"/>
          <w:szCs w:val="24"/>
        </w:rPr>
        <w:t xml:space="preserve">, 820-832.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Singer, J.D., &amp; Willet, J.B. (2003). </w:t>
      </w:r>
      <w:r w:rsidRPr="000A43BC">
        <w:rPr>
          <w:rFonts w:ascii="Times New Roman" w:hAnsi="Times New Roman"/>
          <w:i/>
          <w:sz w:val="24"/>
          <w:szCs w:val="24"/>
        </w:rPr>
        <w:t>Applied Longitudinal Data Analysis: Modeling Change and Event Occurrence</w:t>
      </w:r>
      <w:r>
        <w:rPr>
          <w:rFonts w:ascii="Times New Roman" w:hAnsi="Times New Roman"/>
          <w:sz w:val="24"/>
          <w:szCs w:val="24"/>
        </w:rPr>
        <w:t xml:space="preserve">. New York: Oxford.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Sliwinski, M.J. (2008). Measurement-burst designs for social health research. </w:t>
      </w:r>
      <w:r w:rsidRPr="00CB3824">
        <w:rPr>
          <w:rFonts w:ascii="Times New Roman" w:hAnsi="Times New Roman"/>
          <w:i/>
          <w:sz w:val="24"/>
          <w:szCs w:val="24"/>
        </w:rPr>
        <w:t>Social and Personality Psychology Compass, 2</w:t>
      </w:r>
      <w:r>
        <w:rPr>
          <w:rFonts w:ascii="Times New Roman" w:hAnsi="Times New Roman"/>
          <w:sz w:val="24"/>
          <w:szCs w:val="24"/>
        </w:rPr>
        <w:t xml:space="preserve">, 245-261.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Suls, J., &amp; Green, P. (2003). Pluralistic ignorance and college student perceptions of gender-specific alcohol norms. </w:t>
      </w:r>
      <w:r w:rsidRPr="00041B95">
        <w:rPr>
          <w:rFonts w:ascii="Times New Roman" w:hAnsi="Times New Roman"/>
          <w:i/>
          <w:sz w:val="24"/>
          <w:szCs w:val="24"/>
        </w:rPr>
        <w:t>Health Psychology, 22</w:t>
      </w:r>
      <w:r>
        <w:rPr>
          <w:rFonts w:ascii="Times New Roman" w:hAnsi="Times New Roman"/>
          <w:sz w:val="24"/>
          <w:szCs w:val="24"/>
        </w:rPr>
        <w:t xml:space="preserve">, 479-486. </w:t>
      </w:r>
    </w:p>
    <w:p w:rsidR="003471DA" w:rsidRDefault="003471DA" w:rsidP="00D00501">
      <w:pPr>
        <w:spacing w:line="480" w:lineRule="auto"/>
        <w:ind w:left="720" w:hanging="720"/>
        <w:rPr>
          <w:rFonts w:ascii="Times New Roman" w:hAnsi="Times New Roman"/>
          <w:sz w:val="24"/>
          <w:szCs w:val="24"/>
        </w:rPr>
      </w:pPr>
      <w:r>
        <w:rPr>
          <w:rFonts w:ascii="Times New Roman" w:hAnsi="Times New Roman"/>
          <w:sz w:val="24"/>
          <w:szCs w:val="24"/>
        </w:rPr>
        <w:t xml:space="preserve">Thombs, D.L., Ray-Tomasek, J., Osborn, C.J., &amp; Olds, R.S. (2005). The role of sex-specific normative beliefs in undergraduate alcohol use. </w:t>
      </w:r>
      <w:r w:rsidRPr="00C81317">
        <w:rPr>
          <w:rFonts w:ascii="Times New Roman" w:hAnsi="Times New Roman"/>
          <w:i/>
          <w:sz w:val="24"/>
          <w:szCs w:val="24"/>
        </w:rPr>
        <w:t>American Journal of Health Behavior, 29</w:t>
      </w:r>
      <w:r>
        <w:rPr>
          <w:rFonts w:ascii="Times New Roman" w:hAnsi="Times New Roman"/>
          <w:sz w:val="24"/>
          <w:szCs w:val="24"/>
        </w:rPr>
        <w:t xml:space="preserve">, 342-351. </w:t>
      </w:r>
    </w:p>
    <w:p w:rsidR="003471DA" w:rsidRDefault="003471DA" w:rsidP="00D00501">
      <w:pPr>
        <w:spacing w:line="480" w:lineRule="auto"/>
        <w:ind w:left="720" w:hanging="720"/>
        <w:rPr>
          <w:rStyle w:val="medium-font1"/>
          <w:rFonts w:ascii="Times New Roman" w:hAnsi="Times New Roman"/>
          <w:sz w:val="24"/>
          <w:szCs w:val="24"/>
        </w:rPr>
      </w:pPr>
      <w:r w:rsidRPr="00645835">
        <w:rPr>
          <w:rFonts w:ascii="Times New Roman" w:hAnsi="Times New Roman"/>
        </w:rPr>
        <w:lastRenderedPageBreak/>
        <w:t xml:space="preserve">Wechsler, </w:t>
      </w:r>
      <w:r w:rsidRPr="00645835">
        <w:rPr>
          <w:rStyle w:val="medium-font1"/>
          <w:rFonts w:ascii="Times New Roman" w:hAnsi="Times New Roman"/>
          <w:sz w:val="24"/>
          <w:szCs w:val="24"/>
        </w:rPr>
        <w:t xml:space="preserve">H., Lee, J.E., Kuo, M., Seibring, M., Nelson, T.F., &amp; Lee, H. (2002). Trends in college binge drinking during a period of increased prevention efforts. </w:t>
      </w:r>
      <w:r w:rsidRPr="00645835">
        <w:rPr>
          <w:rStyle w:val="medium-font1"/>
          <w:rFonts w:ascii="Times New Roman" w:hAnsi="Times New Roman"/>
          <w:i/>
          <w:sz w:val="24"/>
          <w:szCs w:val="24"/>
        </w:rPr>
        <w:t>Journal of American College Health, 50</w:t>
      </w:r>
      <w:r w:rsidRPr="00645835">
        <w:rPr>
          <w:rStyle w:val="medium-font1"/>
          <w:rFonts w:ascii="Times New Roman" w:hAnsi="Times New Roman"/>
          <w:sz w:val="24"/>
          <w:szCs w:val="24"/>
        </w:rPr>
        <w:t xml:space="preserve">, 203-217. </w:t>
      </w:r>
    </w:p>
    <w:p w:rsidR="003471DA" w:rsidRPr="00880010" w:rsidRDefault="003471DA" w:rsidP="00D00501">
      <w:pPr>
        <w:spacing w:line="480" w:lineRule="auto"/>
        <w:ind w:left="720" w:hanging="720"/>
        <w:rPr>
          <w:rStyle w:val="medium-font1"/>
          <w:rFonts w:ascii="Times New Roman" w:hAnsi="Times New Roman"/>
          <w:sz w:val="24"/>
          <w:szCs w:val="24"/>
        </w:rPr>
      </w:pPr>
      <w:r w:rsidRPr="00880010">
        <w:rPr>
          <w:rFonts w:ascii="Times New Roman" w:hAnsi="Times New Roman"/>
          <w:sz w:val="24"/>
          <w:szCs w:val="24"/>
        </w:rPr>
        <w:t xml:space="preserve">Wechsler, H., &amp; Nelson, T. F. (2001). Binge drinking and the American college student: What’s five drinks? </w:t>
      </w:r>
      <w:r w:rsidRPr="00880010">
        <w:rPr>
          <w:rFonts w:ascii="Times New Roman" w:hAnsi="Times New Roman"/>
          <w:i/>
          <w:sz w:val="24"/>
          <w:szCs w:val="24"/>
        </w:rPr>
        <w:t xml:space="preserve">Psychology of Addictive Behaviors, 15, </w:t>
      </w:r>
      <w:r w:rsidRPr="00880010">
        <w:rPr>
          <w:rFonts w:ascii="Times New Roman" w:hAnsi="Times New Roman"/>
          <w:sz w:val="24"/>
          <w:szCs w:val="24"/>
        </w:rPr>
        <w:t>287-291.</w:t>
      </w:r>
    </w:p>
    <w:p w:rsidR="003471DA" w:rsidRDefault="003471DA" w:rsidP="001C726C">
      <w:pPr>
        <w:spacing w:line="480" w:lineRule="auto"/>
        <w:ind w:left="720" w:hanging="720"/>
        <w:rPr>
          <w:rStyle w:val="medium-font1"/>
          <w:rFonts w:ascii="Times New Roman" w:hAnsi="Times New Roman"/>
          <w:sz w:val="24"/>
          <w:szCs w:val="24"/>
        </w:rPr>
      </w:pPr>
      <w:r>
        <w:rPr>
          <w:rStyle w:val="medium-font1"/>
          <w:rFonts w:ascii="Times New Roman" w:hAnsi="Times New Roman"/>
          <w:sz w:val="24"/>
          <w:szCs w:val="24"/>
        </w:rPr>
        <w:t xml:space="preserve">Wechsler, H., Nelson, T.F., Lee, J.E., Seibring, M., Lewis, C., &amp; Keeling, R.P. (2003). Perception and reality: A national evaluation of social norms marketing interventiosn to reduce college students’ heavy alcohol use. </w:t>
      </w:r>
      <w:r w:rsidRPr="001C726C">
        <w:rPr>
          <w:rStyle w:val="medium-font1"/>
          <w:rFonts w:ascii="Times New Roman" w:hAnsi="Times New Roman"/>
          <w:i/>
          <w:sz w:val="24"/>
          <w:szCs w:val="24"/>
        </w:rPr>
        <w:t>Journal of Studies on Alcohol, 64</w:t>
      </w:r>
      <w:r>
        <w:rPr>
          <w:rStyle w:val="medium-font1"/>
          <w:rFonts w:ascii="Times New Roman" w:hAnsi="Times New Roman"/>
          <w:sz w:val="24"/>
          <w:szCs w:val="24"/>
        </w:rPr>
        <w:t xml:space="preserve">, 484-494. </w:t>
      </w:r>
    </w:p>
    <w:p w:rsidR="003471DA" w:rsidRPr="00CD2FD6" w:rsidRDefault="00682261" w:rsidP="00682261">
      <w:pPr>
        <w:spacing w:line="480" w:lineRule="auto"/>
        <w:ind w:left="720" w:hanging="720"/>
        <w:rPr>
          <w:rFonts w:ascii="Times New Roman" w:hAnsi="Times New Roman"/>
          <w:sz w:val="24"/>
          <w:szCs w:val="24"/>
        </w:rPr>
      </w:pPr>
      <w:r w:rsidRPr="00753028">
        <w:rPr>
          <w:rFonts w:ascii="Times New Roman" w:hAnsi="Times New Roman"/>
          <w:sz w:val="24"/>
          <w:szCs w:val="24"/>
        </w:rPr>
        <w:t>Weitzman,</w:t>
      </w:r>
      <w:r>
        <w:rPr>
          <w:rFonts w:ascii="Times New Roman" w:hAnsi="Times New Roman"/>
          <w:sz w:val="24"/>
          <w:szCs w:val="24"/>
        </w:rPr>
        <w:t xml:space="preserve"> E.R.,</w:t>
      </w:r>
      <w:r w:rsidRPr="00753028">
        <w:rPr>
          <w:rFonts w:ascii="Times New Roman" w:hAnsi="Times New Roman"/>
          <w:sz w:val="24"/>
          <w:szCs w:val="24"/>
        </w:rPr>
        <w:t xml:space="preserve"> Nelson,</w:t>
      </w:r>
      <w:r>
        <w:rPr>
          <w:rFonts w:ascii="Times New Roman" w:hAnsi="Times New Roman"/>
          <w:sz w:val="24"/>
          <w:szCs w:val="24"/>
        </w:rPr>
        <w:t xml:space="preserve"> T.F.,</w:t>
      </w:r>
      <w:r w:rsidRPr="00753028">
        <w:rPr>
          <w:rFonts w:ascii="Times New Roman" w:hAnsi="Times New Roman"/>
          <w:sz w:val="24"/>
          <w:szCs w:val="24"/>
        </w:rPr>
        <w:t xml:space="preserve"> &amp; Wechsler,</w:t>
      </w:r>
      <w:r>
        <w:rPr>
          <w:rFonts w:ascii="Times New Roman" w:hAnsi="Times New Roman"/>
          <w:sz w:val="24"/>
          <w:szCs w:val="24"/>
        </w:rPr>
        <w:t xml:space="preserve"> H.</w:t>
      </w:r>
      <w:r w:rsidRPr="00753028">
        <w:rPr>
          <w:rFonts w:ascii="Times New Roman" w:hAnsi="Times New Roman"/>
          <w:sz w:val="24"/>
          <w:szCs w:val="24"/>
        </w:rPr>
        <w:t xml:space="preserve"> </w:t>
      </w:r>
      <w:r>
        <w:rPr>
          <w:rFonts w:ascii="Times New Roman" w:hAnsi="Times New Roman"/>
          <w:sz w:val="24"/>
          <w:szCs w:val="24"/>
        </w:rPr>
        <w:t>(</w:t>
      </w:r>
      <w:r w:rsidRPr="00753028">
        <w:rPr>
          <w:rFonts w:ascii="Times New Roman" w:hAnsi="Times New Roman"/>
          <w:sz w:val="24"/>
          <w:szCs w:val="24"/>
        </w:rPr>
        <w:t>2003</w:t>
      </w:r>
      <w:r>
        <w:rPr>
          <w:rFonts w:ascii="Times New Roman" w:hAnsi="Times New Roman"/>
          <w:sz w:val="24"/>
          <w:szCs w:val="24"/>
        </w:rPr>
        <w:t xml:space="preserve">). Taking up binge drinking in college: The influences of person, social group, and environment. </w:t>
      </w:r>
      <w:r w:rsidRPr="00E8229B">
        <w:rPr>
          <w:rFonts w:ascii="Times New Roman" w:hAnsi="Times New Roman"/>
          <w:i/>
          <w:sz w:val="24"/>
          <w:szCs w:val="24"/>
        </w:rPr>
        <w:t>Journal of Adolescent Health, 32</w:t>
      </w:r>
      <w:r>
        <w:rPr>
          <w:rFonts w:ascii="Times New Roman" w:hAnsi="Times New Roman"/>
          <w:sz w:val="24"/>
          <w:szCs w:val="24"/>
        </w:rPr>
        <w:t xml:space="preserve">, 26-35. </w:t>
      </w:r>
      <w:r w:rsidR="003471DA" w:rsidRPr="00CD2FD6">
        <w:rPr>
          <w:rFonts w:ascii="Times New Roman" w:hAnsi="Times New Roman"/>
          <w:sz w:val="24"/>
          <w:szCs w:val="24"/>
        </w:rPr>
        <w:br w:type="page"/>
      </w:r>
    </w:p>
    <w:p w:rsidR="003471DA" w:rsidRDefault="003471DA" w:rsidP="00EB2965">
      <w:pPr>
        <w:spacing w:line="480" w:lineRule="auto"/>
        <w:rPr>
          <w:rFonts w:ascii="Times New Roman" w:hAnsi="Times New Roman"/>
          <w:sz w:val="24"/>
          <w:szCs w:val="24"/>
        </w:rPr>
      </w:pPr>
      <w:r>
        <w:rPr>
          <w:rFonts w:ascii="Times New Roman" w:hAnsi="Times New Roman"/>
          <w:sz w:val="24"/>
          <w:szCs w:val="24"/>
        </w:rPr>
        <w:lastRenderedPageBreak/>
        <w:t>Table 1</w:t>
      </w:r>
    </w:p>
    <w:p w:rsidR="003471DA" w:rsidRPr="00EB2965" w:rsidRDefault="003471DA" w:rsidP="00EB2965">
      <w:pPr>
        <w:spacing w:line="480" w:lineRule="auto"/>
        <w:rPr>
          <w:i/>
        </w:rPr>
      </w:pPr>
      <w:r w:rsidRPr="00EB2965">
        <w:rPr>
          <w:rFonts w:ascii="Times New Roman" w:hAnsi="Times New Roman"/>
          <w:i/>
          <w:sz w:val="24"/>
          <w:szCs w:val="24"/>
        </w:rPr>
        <w:t xml:space="preserve">Multilevel model results for </w:t>
      </w:r>
      <w:r w:rsidR="00F87710" w:rsidRPr="00995CEB">
        <w:rPr>
          <w:rFonts w:ascii="Times New Roman" w:hAnsi="Times New Roman"/>
          <w:i/>
          <w:sz w:val="24"/>
          <w:szCs w:val="24"/>
        </w:rPr>
        <w:t>drinking</w:t>
      </w:r>
      <w:r w:rsidRPr="00EB2965">
        <w:rPr>
          <w:rFonts w:ascii="Times New Roman" w:hAnsi="Times New Roman"/>
          <w:i/>
          <w:sz w:val="24"/>
          <w:szCs w:val="24"/>
        </w:rPr>
        <w:t xml:space="preserve"> as a function of event-specific norm, social anxiety, year, and gender</w:t>
      </w:r>
    </w:p>
    <w:tbl>
      <w:tblPr>
        <w:tblW w:w="0" w:type="auto"/>
        <w:tblBorders>
          <w:top w:val="single" w:sz="4" w:space="0" w:color="000000"/>
          <w:bottom w:val="single" w:sz="4" w:space="0" w:color="000000"/>
        </w:tblBorders>
        <w:tblLook w:val="00A0" w:firstRow="1" w:lastRow="0" w:firstColumn="1" w:lastColumn="0" w:noHBand="0" w:noVBand="0"/>
      </w:tblPr>
      <w:tblGrid>
        <w:gridCol w:w="2538"/>
        <w:gridCol w:w="2250"/>
        <w:gridCol w:w="2394"/>
        <w:gridCol w:w="2394"/>
      </w:tblGrid>
      <w:tr w:rsidR="003471DA" w:rsidRPr="00C51C42" w:rsidTr="00C51C42">
        <w:tc>
          <w:tcPr>
            <w:tcW w:w="2538" w:type="dxa"/>
            <w:tcBorders>
              <w:top w:val="single" w:sz="4" w:space="0" w:color="000000"/>
              <w:bottom w:val="single" w:sz="4" w:space="0" w:color="auto"/>
            </w:tcBorders>
          </w:tcPr>
          <w:p w:rsidR="002A0051" w:rsidRDefault="002A0051" w:rsidP="006A7A9D">
            <w:pPr>
              <w:spacing w:after="0" w:line="240" w:lineRule="auto"/>
              <w:jc w:val="center"/>
              <w:rPr>
                <w:rFonts w:ascii="Times New Roman" w:hAnsi="Times New Roman"/>
                <w:sz w:val="24"/>
                <w:szCs w:val="24"/>
              </w:rPr>
            </w:pPr>
          </w:p>
          <w:p w:rsidR="002A0051" w:rsidRDefault="003471DA" w:rsidP="006A7A9D">
            <w:pPr>
              <w:spacing w:after="0" w:line="240" w:lineRule="auto"/>
              <w:jc w:val="center"/>
              <w:rPr>
                <w:rFonts w:ascii="Times New Roman" w:hAnsi="Times New Roman"/>
                <w:sz w:val="24"/>
                <w:szCs w:val="24"/>
              </w:rPr>
            </w:pPr>
            <w:r w:rsidRPr="00C51C42">
              <w:rPr>
                <w:rFonts w:ascii="Times New Roman" w:hAnsi="Times New Roman"/>
                <w:sz w:val="24"/>
                <w:szCs w:val="24"/>
              </w:rPr>
              <w:t>Variable</w:t>
            </w:r>
          </w:p>
        </w:tc>
        <w:tc>
          <w:tcPr>
            <w:tcW w:w="2250" w:type="dxa"/>
            <w:tcBorders>
              <w:top w:val="single" w:sz="4" w:space="0" w:color="000000"/>
              <w:bottom w:val="single" w:sz="4" w:space="0" w:color="auto"/>
            </w:tcBorders>
          </w:tcPr>
          <w:p w:rsidR="002A0051" w:rsidRDefault="003471DA" w:rsidP="006A7A9D">
            <w:pPr>
              <w:spacing w:after="0" w:line="240" w:lineRule="auto"/>
              <w:jc w:val="center"/>
              <w:rPr>
                <w:rFonts w:ascii="Times New Roman" w:hAnsi="Times New Roman"/>
                <w:sz w:val="24"/>
                <w:szCs w:val="24"/>
              </w:rPr>
            </w:pPr>
            <w:r w:rsidRPr="00C51C42">
              <w:rPr>
                <w:rFonts w:ascii="Times New Roman" w:hAnsi="Times New Roman"/>
                <w:sz w:val="24"/>
                <w:szCs w:val="24"/>
              </w:rPr>
              <w:t>Unstandarized Coefficient (SE)</w:t>
            </w:r>
          </w:p>
        </w:tc>
        <w:tc>
          <w:tcPr>
            <w:tcW w:w="2394" w:type="dxa"/>
            <w:tcBorders>
              <w:top w:val="single" w:sz="4" w:space="0" w:color="000000"/>
              <w:bottom w:val="single" w:sz="4" w:space="0" w:color="auto"/>
            </w:tcBorders>
          </w:tcPr>
          <w:p w:rsidR="002A0051" w:rsidRDefault="002A0051" w:rsidP="006A7A9D">
            <w:pPr>
              <w:spacing w:after="0" w:line="240" w:lineRule="auto"/>
              <w:jc w:val="center"/>
              <w:rPr>
                <w:rFonts w:ascii="Times New Roman" w:hAnsi="Times New Roman"/>
                <w:i/>
                <w:sz w:val="24"/>
                <w:szCs w:val="24"/>
              </w:rPr>
            </w:pPr>
          </w:p>
          <w:p w:rsidR="002A0051" w:rsidRDefault="003471DA" w:rsidP="006A7A9D">
            <w:pPr>
              <w:spacing w:after="0" w:line="240" w:lineRule="auto"/>
              <w:jc w:val="center"/>
              <w:rPr>
                <w:rFonts w:ascii="Times New Roman" w:hAnsi="Times New Roman"/>
                <w:i/>
                <w:sz w:val="24"/>
                <w:szCs w:val="24"/>
              </w:rPr>
            </w:pPr>
            <w:r w:rsidRPr="00C51C42">
              <w:rPr>
                <w:rFonts w:ascii="Times New Roman" w:hAnsi="Times New Roman"/>
                <w:i/>
                <w:sz w:val="24"/>
                <w:szCs w:val="24"/>
              </w:rPr>
              <w:t>t</w:t>
            </w:r>
          </w:p>
        </w:tc>
        <w:tc>
          <w:tcPr>
            <w:tcW w:w="2394" w:type="dxa"/>
            <w:tcBorders>
              <w:top w:val="single" w:sz="4" w:space="0" w:color="000000"/>
              <w:bottom w:val="single" w:sz="4" w:space="0" w:color="auto"/>
            </w:tcBorders>
          </w:tcPr>
          <w:p w:rsidR="006A7A9D" w:rsidRDefault="006A7A9D" w:rsidP="006A7A9D">
            <w:pPr>
              <w:spacing w:after="0" w:line="240" w:lineRule="auto"/>
              <w:jc w:val="center"/>
              <w:rPr>
                <w:rFonts w:ascii="Times New Roman" w:hAnsi="Times New Roman"/>
                <w:i/>
                <w:sz w:val="24"/>
                <w:szCs w:val="24"/>
              </w:rPr>
            </w:pPr>
          </w:p>
          <w:p w:rsidR="002A0051" w:rsidRDefault="003471DA" w:rsidP="006A7A9D">
            <w:pPr>
              <w:spacing w:after="0" w:line="240" w:lineRule="auto"/>
              <w:jc w:val="center"/>
              <w:rPr>
                <w:rFonts w:ascii="Times New Roman" w:hAnsi="Times New Roman"/>
                <w:i/>
                <w:sz w:val="24"/>
                <w:szCs w:val="24"/>
              </w:rPr>
            </w:pPr>
            <w:r w:rsidRPr="00C51C42">
              <w:rPr>
                <w:rFonts w:ascii="Times New Roman" w:hAnsi="Times New Roman"/>
                <w:i/>
                <w:sz w:val="24"/>
                <w:szCs w:val="24"/>
              </w:rPr>
              <w:t>p</w:t>
            </w:r>
          </w:p>
        </w:tc>
      </w:tr>
      <w:tr w:rsidR="003471DA" w:rsidRPr="00C51C42" w:rsidTr="00C51C42">
        <w:tc>
          <w:tcPr>
            <w:tcW w:w="2538" w:type="dxa"/>
            <w:tcBorders>
              <w:top w:val="single" w:sz="4" w:space="0" w:color="auto"/>
            </w:tcBorders>
          </w:tcPr>
          <w:p w:rsidR="003471DA" w:rsidRPr="00C51C42" w:rsidRDefault="003471DA" w:rsidP="00C51C42">
            <w:pPr>
              <w:spacing w:after="0" w:line="240" w:lineRule="auto"/>
              <w:rPr>
                <w:rFonts w:ascii="Times New Roman" w:hAnsi="Times New Roman"/>
                <w:sz w:val="24"/>
                <w:szCs w:val="24"/>
              </w:rPr>
            </w:pPr>
          </w:p>
        </w:tc>
        <w:tc>
          <w:tcPr>
            <w:tcW w:w="2250" w:type="dxa"/>
            <w:tcBorders>
              <w:top w:val="single" w:sz="4" w:space="0" w:color="auto"/>
            </w:tcBorders>
          </w:tcPr>
          <w:p w:rsidR="003471DA" w:rsidRPr="00C51C42" w:rsidRDefault="003471DA" w:rsidP="00C51C42">
            <w:pPr>
              <w:spacing w:after="0" w:line="240" w:lineRule="auto"/>
              <w:rPr>
                <w:rFonts w:ascii="Times New Roman" w:hAnsi="Times New Roman"/>
                <w:sz w:val="24"/>
                <w:szCs w:val="24"/>
              </w:rPr>
            </w:pPr>
          </w:p>
        </w:tc>
        <w:tc>
          <w:tcPr>
            <w:tcW w:w="2394" w:type="dxa"/>
            <w:tcBorders>
              <w:top w:val="single" w:sz="4" w:space="0" w:color="auto"/>
            </w:tcBorders>
          </w:tcPr>
          <w:p w:rsidR="003471DA" w:rsidRPr="00C51C42" w:rsidRDefault="003471DA" w:rsidP="00C51C42">
            <w:pPr>
              <w:spacing w:after="0" w:line="240" w:lineRule="auto"/>
              <w:rPr>
                <w:rFonts w:ascii="Times New Roman" w:hAnsi="Times New Roman"/>
                <w:sz w:val="24"/>
                <w:szCs w:val="24"/>
              </w:rPr>
            </w:pPr>
          </w:p>
        </w:tc>
        <w:tc>
          <w:tcPr>
            <w:tcW w:w="2394" w:type="dxa"/>
            <w:tcBorders>
              <w:top w:val="single" w:sz="4" w:space="0" w:color="auto"/>
            </w:tcBorders>
          </w:tcPr>
          <w:p w:rsidR="003471DA" w:rsidRPr="00C51C42" w:rsidRDefault="003471DA" w:rsidP="00C51C42">
            <w:pPr>
              <w:spacing w:after="0" w:line="240" w:lineRule="auto"/>
              <w:rPr>
                <w:rFonts w:ascii="Times New Roman" w:hAnsi="Times New Roman"/>
                <w:sz w:val="24"/>
                <w:szCs w:val="24"/>
              </w:rPr>
            </w:pP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Gender Dummy</w:t>
            </w:r>
          </w:p>
        </w:tc>
        <w:tc>
          <w:tcPr>
            <w:tcW w:w="2250" w:type="dxa"/>
          </w:tcPr>
          <w:p w:rsidR="003471DA" w:rsidRPr="00C51C42" w:rsidRDefault="00995CEB" w:rsidP="00995CEB">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1.77(.26)</w:t>
            </w:r>
          </w:p>
        </w:tc>
        <w:tc>
          <w:tcPr>
            <w:tcW w:w="2394" w:type="dxa"/>
          </w:tcPr>
          <w:p w:rsidR="003471DA" w:rsidRPr="00C51C42" w:rsidRDefault="00995CEB" w:rsidP="00995CEB">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6.85</w:t>
            </w:r>
          </w:p>
        </w:tc>
        <w:tc>
          <w:tcPr>
            <w:tcW w:w="2394" w:type="dxa"/>
          </w:tcPr>
          <w:p w:rsidR="003471DA" w:rsidRPr="00C51C42" w:rsidRDefault="003471DA" w:rsidP="006A7A9D">
            <w:pPr>
              <w:spacing w:after="0" w:line="240" w:lineRule="auto"/>
              <w:jc w:val="center"/>
              <w:rPr>
                <w:rFonts w:ascii="Times New Roman" w:hAnsi="Times New Roman"/>
                <w:sz w:val="24"/>
                <w:szCs w:val="24"/>
              </w:rPr>
            </w:pPr>
            <w:r>
              <w:rPr>
                <w:rFonts w:ascii="Times New Roman" w:hAnsi="Times New Roman"/>
                <w:sz w:val="24"/>
                <w:szCs w:val="24"/>
              </w:rPr>
              <w:t>&lt;</w:t>
            </w:r>
            <w:r w:rsidRPr="00C51C42">
              <w:rPr>
                <w:rFonts w:ascii="Times New Roman" w:hAnsi="Times New Roman"/>
                <w:sz w:val="24"/>
                <w:szCs w:val="24"/>
              </w:rPr>
              <w:t>.00</w:t>
            </w:r>
            <w:r>
              <w:rPr>
                <w:rFonts w:ascii="Times New Roman" w:hAnsi="Times New Roman"/>
                <w:sz w:val="24"/>
                <w:szCs w:val="24"/>
              </w:rPr>
              <w:t>1</w:t>
            </w: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Year</w:t>
            </w:r>
          </w:p>
        </w:tc>
        <w:tc>
          <w:tcPr>
            <w:tcW w:w="2250" w:type="dxa"/>
          </w:tcPr>
          <w:p w:rsidR="003471DA" w:rsidRPr="00C51C42" w:rsidRDefault="00995CEB" w:rsidP="00995CEB">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Pr>
                <w:rFonts w:ascii="Times New Roman" w:hAnsi="Times New Roman"/>
                <w:sz w:val="24"/>
                <w:szCs w:val="24"/>
              </w:rPr>
              <w:t>0</w:t>
            </w:r>
            <w:r w:rsidR="003471DA" w:rsidRPr="00C51C42">
              <w:rPr>
                <w:rFonts w:ascii="Times New Roman" w:hAnsi="Times New Roman"/>
                <w:sz w:val="24"/>
                <w:szCs w:val="24"/>
              </w:rPr>
              <w:t>.11(.08)</w:t>
            </w:r>
          </w:p>
        </w:tc>
        <w:tc>
          <w:tcPr>
            <w:tcW w:w="2394" w:type="dxa"/>
          </w:tcPr>
          <w:p w:rsidR="003471DA" w:rsidRPr="00C51C42" w:rsidRDefault="00995CEB" w:rsidP="00995CEB">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1.35</w:t>
            </w:r>
          </w:p>
        </w:tc>
        <w:tc>
          <w:tcPr>
            <w:tcW w:w="2394" w:type="dxa"/>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.179</w:t>
            </w: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Social Anxiety</w:t>
            </w:r>
          </w:p>
        </w:tc>
        <w:tc>
          <w:tcPr>
            <w:tcW w:w="2250" w:type="dxa"/>
          </w:tcPr>
          <w:p w:rsidR="003471DA" w:rsidRPr="00C51C42" w:rsidRDefault="00995CEB" w:rsidP="00995CEB">
            <w:pPr>
              <w:spacing w:after="0" w:line="240" w:lineRule="auto"/>
              <w:jc w:val="center"/>
              <w:rPr>
                <w:rFonts w:ascii="Times New Roman" w:hAnsi="Times New Roman"/>
                <w:sz w:val="24"/>
                <w:szCs w:val="24"/>
              </w:rPr>
            </w:pPr>
            <w:r>
              <w:rPr>
                <w:rFonts w:ascii="Times New Roman" w:hAnsi="Times New Roman"/>
                <w:sz w:val="24"/>
                <w:szCs w:val="24"/>
              </w:rPr>
              <w:t>-</w:t>
            </w:r>
            <w:r w:rsidR="003471DA">
              <w:rPr>
                <w:rFonts w:ascii="Times New Roman" w:hAnsi="Times New Roman"/>
                <w:sz w:val="24"/>
                <w:szCs w:val="24"/>
              </w:rPr>
              <w:t>0</w:t>
            </w:r>
            <w:r w:rsidR="003471DA" w:rsidRPr="00C51C42">
              <w:rPr>
                <w:rFonts w:ascii="Times New Roman" w:hAnsi="Times New Roman"/>
                <w:sz w:val="24"/>
                <w:szCs w:val="24"/>
              </w:rPr>
              <w:t>.02(.02)</w:t>
            </w:r>
          </w:p>
        </w:tc>
        <w:tc>
          <w:tcPr>
            <w:tcW w:w="2394" w:type="dxa"/>
          </w:tcPr>
          <w:p w:rsidR="003471DA" w:rsidRPr="00C51C42" w:rsidRDefault="003471DA" w:rsidP="00995CEB">
            <w:pPr>
              <w:spacing w:after="0" w:line="240" w:lineRule="auto"/>
              <w:jc w:val="center"/>
              <w:rPr>
                <w:rFonts w:ascii="Times New Roman" w:hAnsi="Times New Roman"/>
                <w:sz w:val="24"/>
                <w:szCs w:val="24"/>
              </w:rPr>
            </w:pPr>
            <w:r w:rsidRPr="00C51C42">
              <w:rPr>
                <w:rFonts w:ascii="Times New Roman" w:hAnsi="Times New Roman"/>
                <w:sz w:val="24"/>
                <w:szCs w:val="24"/>
              </w:rPr>
              <w:t>-</w:t>
            </w:r>
            <w:r>
              <w:rPr>
                <w:rFonts w:ascii="Times New Roman" w:hAnsi="Times New Roman"/>
                <w:sz w:val="24"/>
                <w:szCs w:val="24"/>
              </w:rPr>
              <w:t>0</w:t>
            </w:r>
            <w:r w:rsidRPr="00C51C42">
              <w:rPr>
                <w:rFonts w:ascii="Times New Roman" w:hAnsi="Times New Roman"/>
                <w:sz w:val="24"/>
                <w:szCs w:val="24"/>
              </w:rPr>
              <w:t>.94</w:t>
            </w:r>
          </w:p>
        </w:tc>
        <w:tc>
          <w:tcPr>
            <w:tcW w:w="2394" w:type="dxa"/>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.350</w:t>
            </w: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Norm</w:t>
            </w:r>
          </w:p>
        </w:tc>
        <w:tc>
          <w:tcPr>
            <w:tcW w:w="2250" w:type="dxa"/>
          </w:tcPr>
          <w:p w:rsidR="003471DA" w:rsidRPr="00C51C42" w:rsidRDefault="00995CEB" w:rsidP="00995CEB">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Pr>
                <w:rFonts w:ascii="Times New Roman" w:hAnsi="Times New Roman"/>
                <w:sz w:val="24"/>
                <w:szCs w:val="24"/>
              </w:rPr>
              <w:t>0</w:t>
            </w:r>
            <w:r w:rsidR="003471DA" w:rsidRPr="00C51C42">
              <w:rPr>
                <w:rFonts w:ascii="Times New Roman" w:hAnsi="Times New Roman"/>
                <w:sz w:val="24"/>
                <w:szCs w:val="24"/>
              </w:rPr>
              <w:t>.37(.03)</w:t>
            </w:r>
          </w:p>
        </w:tc>
        <w:tc>
          <w:tcPr>
            <w:tcW w:w="2394" w:type="dxa"/>
          </w:tcPr>
          <w:p w:rsidR="003471DA" w:rsidRPr="00C51C42" w:rsidRDefault="003471DA" w:rsidP="00995CEB">
            <w:pPr>
              <w:spacing w:after="0" w:line="240" w:lineRule="auto"/>
              <w:jc w:val="center"/>
              <w:rPr>
                <w:rFonts w:ascii="Times New Roman" w:hAnsi="Times New Roman"/>
                <w:sz w:val="24"/>
                <w:szCs w:val="24"/>
              </w:rPr>
            </w:pPr>
            <w:r w:rsidRPr="00C51C42">
              <w:rPr>
                <w:rFonts w:ascii="Times New Roman" w:hAnsi="Times New Roman"/>
                <w:sz w:val="24"/>
                <w:szCs w:val="24"/>
              </w:rPr>
              <w:t>10.68</w:t>
            </w:r>
          </w:p>
        </w:tc>
        <w:tc>
          <w:tcPr>
            <w:tcW w:w="2394" w:type="dxa"/>
          </w:tcPr>
          <w:p w:rsidR="003471DA" w:rsidRPr="00C51C42" w:rsidRDefault="003471DA" w:rsidP="006A7A9D">
            <w:pPr>
              <w:spacing w:after="0" w:line="240" w:lineRule="auto"/>
              <w:jc w:val="center"/>
              <w:rPr>
                <w:rFonts w:ascii="Times New Roman" w:hAnsi="Times New Roman"/>
                <w:sz w:val="24"/>
                <w:szCs w:val="24"/>
              </w:rPr>
            </w:pPr>
            <w:r>
              <w:rPr>
                <w:rFonts w:ascii="Times New Roman" w:hAnsi="Times New Roman"/>
                <w:sz w:val="24"/>
                <w:szCs w:val="24"/>
              </w:rPr>
              <w:t>&lt;</w:t>
            </w:r>
            <w:r w:rsidRPr="00C51C42">
              <w:rPr>
                <w:rFonts w:ascii="Times New Roman" w:hAnsi="Times New Roman"/>
                <w:sz w:val="24"/>
                <w:szCs w:val="24"/>
              </w:rPr>
              <w:t>.00</w:t>
            </w:r>
            <w:r>
              <w:rPr>
                <w:rFonts w:ascii="Times New Roman" w:hAnsi="Times New Roman"/>
                <w:sz w:val="24"/>
                <w:szCs w:val="24"/>
              </w:rPr>
              <w:t>1</w:t>
            </w: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Time spent interacting</w:t>
            </w:r>
          </w:p>
        </w:tc>
        <w:tc>
          <w:tcPr>
            <w:tcW w:w="2250" w:type="dxa"/>
          </w:tcPr>
          <w:p w:rsidR="003471DA" w:rsidRPr="00C51C42" w:rsidRDefault="00995CEB" w:rsidP="00995CEB">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Pr>
                <w:rFonts w:ascii="Times New Roman" w:hAnsi="Times New Roman"/>
                <w:sz w:val="24"/>
                <w:szCs w:val="24"/>
              </w:rPr>
              <w:t>0</w:t>
            </w:r>
            <w:r w:rsidR="003471DA" w:rsidRPr="00C51C42">
              <w:rPr>
                <w:rFonts w:ascii="Times New Roman" w:hAnsi="Times New Roman"/>
                <w:sz w:val="24"/>
                <w:szCs w:val="24"/>
              </w:rPr>
              <w:t>.20(.01)</w:t>
            </w:r>
          </w:p>
        </w:tc>
        <w:tc>
          <w:tcPr>
            <w:tcW w:w="2394" w:type="dxa"/>
          </w:tcPr>
          <w:p w:rsidR="003471DA" w:rsidRPr="00C51C42" w:rsidRDefault="00995CEB"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6A7A9D">
              <w:rPr>
                <w:rFonts w:ascii="Times New Roman" w:hAnsi="Times New Roman"/>
                <w:sz w:val="24"/>
                <w:szCs w:val="24"/>
              </w:rPr>
              <w:t xml:space="preserve"> </w:t>
            </w:r>
            <w:r w:rsidR="003471DA" w:rsidRPr="00C51C42">
              <w:rPr>
                <w:rFonts w:ascii="Times New Roman" w:hAnsi="Times New Roman"/>
                <w:sz w:val="24"/>
                <w:szCs w:val="24"/>
              </w:rPr>
              <w:t>5.45</w:t>
            </w:r>
          </w:p>
        </w:tc>
        <w:tc>
          <w:tcPr>
            <w:tcW w:w="2394" w:type="dxa"/>
          </w:tcPr>
          <w:p w:rsidR="003471DA" w:rsidRPr="00C51C42" w:rsidRDefault="003471DA" w:rsidP="006A7A9D">
            <w:pPr>
              <w:spacing w:after="0" w:line="240" w:lineRule="auto"/>
              <w:jc w:val="center"/>
              <w:rPr>
                <w:rFonts w:ascii="Times New Roman" w:hAnsi="Times New Roman"/>
                <w:sz w:val="24"/>
                <w:szCs w:val="24"/>
              </w:rPr>
            </w:pPr>
            <w:r>
              <w:rPr>
                <w:rFonts w:ascii="Times New Roman" w:hAnsi="Times New Roman"/>
                <w:sz w:val="24"/>
                <w:szCs w:val="24"/>
              </w:rPr>
              <w:t>&lt;</w:t>
            </w:r>
            <w:r w:rsidRPr="00C51C42">
              <w:rPr>
                <w:rFonts w:ascii="Times New Roman" w:hAnsi="Times New Roman"/>
                <w:sz w:val="24"/>
                <w:szCs w:val="24"/>
              </w:rPr>
              <w:t>.00</w:t>
            </w:r>
            <w:r>
              <w:rPr>
                <w:rFonts w:ascii="Times New Roman" w:hAnsi="Times New Roman"/>
                <w:sz w:val="24"/>
                <w:szCs w:val="24"/>
              </w:rPr>
              <w:t>1</w:t>
            </w: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Offers accepted</w:t>
            </w:r>
          </w:p>
        </w:tc>
        <w:tc>
          <w:tcPr>
            <w:tcW w:w="2250" w:type="dxa"/>
          </w:tcPr>
          <w:p w:rsidR="003471DA" w:rsidRPr="00C51C42" w:rsidRDefault="00995CEB" w:rsidP="00995CEB">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Pr>
                <w:rFonts w:ascii="Times New Roman" w:hAnsi="Times New Roman"/>
                <w:sz w:val="24"/>
                <w:szCs w:val="24"/>
              </w:rPr>
              <w:t>0</w:t>
            </w:r>
            <w:r w:rsidR="003471DA" w:rsidRPr="00C51C42">
              <w:rPr>
                <w:rFonts w:ascii="Times New Roman" w:hAnsi="Times New Roman"/>
                <w:sz w:val="24"/>
                <w:szCs w:val="24"/>
              </w:rPr>
              <w:t>.55(.02)</w:t>
            </w:r>
          </w:p>
        </w:tc>
        <w:tc>
          <w:tcPr>
            <w:tcW w:w="2394" w:type="dxa"/>
          </w:tcPr>
          <w:p w:rsidR="003471DA" w:rsidRPr="00C51C42" w:rsidRDefault="003471DA" w:rsidP="00995CEB">
            <w:pPr>
              <w:spacing w:after="0" w:line="240" w:lineRule="auto"/>
              <w:jc w:val="center"/>
              <w:rPr>
                <w:rFonts w:ascii="Times New Roman" w:hAnsi="Times New Roman"/>
                <w:sz w:val="24"/>
                <w:szCs w:val="24"/>
              </w:rPr>
            </w:pPr>
            <w:r w:rsidRPr="00C51C42">
              <w:rPr>
                <w:rFonts w:ascii="Times New Roman" w:hAnsi="Times New Roman"/>
                <w:sz w:val="24"/>
                <w:szCs w:val="24"/>
              </w:rPr>
              <w:t>34.86</w:t>
            </w:r>
          </w:p>
        </w:tc>
        <w:tc>
          <w:tcPr>
            <w:tcW w:w="2394" w:type="dxa"/>
          </w:tcPr>
          <w:p w:rsidR="003471DA" w:rsidRPr="00C51C42" w:rsidRDefault="003471DA" w:rsidP="006A7A9D">
            <w:pPr>
              <w:spacing w:after="0" w:line="240" w:lineRule="auto"/>
              <w:jc w:val="center"/>
              <w:rPr>
                <w:rFonts w:ascii="Times New Roman" w:hAnsi="Times New Roman"/>
                <w:sz w:val="24"/>
                <w:szCs w:val="24"/>
              </w:rPr>
            </w:pPr>
            <w:r>
              <w:rPr>
                <w:rFonts w:ascii="Times New Roman" w:hAnsi="Times New Roman"/>
                <w:sz w:val="24"/>
                <w:szCs w:val="24"/>
              </w:rPr>
              <w:t>&lt;</w:t>
            </w:r>
            <w:r w:rsidRPr="00C51C42">
              <w:rPr>
                <w:rFonts w:ascii="Times New Roman" w:hAnsi="Times New Roman"/>
                <w:sz w:val="24"/>
                <w:szCs w:val="24"/>
              </w:rPr>
              <w:t>.00</w:t>
            </w:r>
            <w:r>
              <w:rPr>
                <w:rFonts w:ascii="Times New Roman" w:hAnsi="Times New Roman"/>
                <w:sz w:val="24"/>
                <w:szCs w:val="24"/>
              </w:rPr>
              <w:t>1</w:t>
            </w: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Year x Gender</w:t>
            </w:r>
          </w:p>
        </w:tc>
        <w:tc>
          <w:tcPr>
            <w:tcW w:w="2250" w:type="dxa"/>
          </w:tcPr>
          <w:p w:rsidR="003471DA" w:rsidRPr="00C51C42" w:rsidRDefault="00995CEB" w:rsidP="00995CEB">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Pr>
                <w:rFonts w:ascii="Times New Roman" w:hAnsi="Times New Roman"/>
                <w:sz w:val="24"/>
                <w:szCs w:val="24"/>
              </w:rPr>
              <w:t>0</w:t>
            </w:r>
            <w:r w:rsidR="003471DA" w:rsidRPr="00C51C42">
              <w:rPr>
                <w:rFonts w:ascii="Times New Roman" w:hAnsi="Times New Roman"/>
                <w:sz w:val="24"/>
                <w:szCs w:val="24"/>
              </w:rPr>
              <w:t>.24(.12)</w:t>
            </w:r>
          </w:p>
        </w:tc>
        <w:tc>
          <w:tcPr>
            <w:tcW w:w="2394" w:type="dxa"/>
          </w:tcPr>
          <w:p w:rsidR="003471DA" w:rsidRPr="00C51C42" w:rsidRDefault="00995CEB" w:rsidP="00995CEB">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2.04</w:t>
            </w:r>
          </w:p>
        </w:tc>
        <w:tc>
          <w:tcPr>
            <w:tcW w:w="2394" w:type="dxa"/>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.042</w:t>
            </w: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Year x SA</w:t>
            </w:r>
          </w:p>
        </w:tc>
        <w:tc>
          <w:tcPr>
            <w:tcW w:w="2250" w:type="dxa"/>
          </w:tcPr>
          <w:p w:rsidR="003471DA" w:rsidRPr="00C51C42" w:rsidRDefault="00995CEB" w:rsidP="00995CEB">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w:t>
            </w:r>
            <w:r w:rsidR="003471DA">
              <w:rPr>
                <w:rFonts w:ascii="Times New Roman" w:hAnsi="Times New Roman"/>
                <w:sz w:val="24"/>
                <w:szCs w:val="24"/>
              </w:rPr>
              <w:t>0</w:t>
            </w:r>
            <w:r w:rsidR="003471DA" w:rsidRPr="00C51C42">
              <w:rPr>
                <w:rFonts w:ascii="Times New Roman" w:hAnsi="Times New Roman"/>
                <w:sz w:val="24"/>
                <w:szCs w:val="24"/>
              </w:rPr>
              <w:t>.001(.01)</w:t>
            </w:r>
          </w:p>
        </w:tc>
        <w:tc>
          <w:tcPr>
            <w:tcW w:w="2394" w:type="dxa"/>
          </w:tcPr>
          <w:p w:rsidR="003471DA" w:rsidRPr="00C51C42" w:rsidRDefault="003471DA" w:rsidP="00995CEB">
            <w:pPr>
              <w:spacing w:after="0" w:line="240" w:lineRule="auto"/>
              <w:jc w:val="center"/>
              <w:rPr>
                <w:rFonts w:ascii="Times New Roman" w:hAnsi="Times New Roman"/>
                <w:sz w:val="24"/>
                <w:szCs w:val="24"/>
              </w:rPr>
            </w:pPr>
            <w:r>
              <w:rPr>
                <w:rFonts w:ascii="Times New Roman" w:hAnsi="Times New Roman"/>
                <w:sz w:val="24"/>
                <w:szCs w:val="24"/>
              </w:rPr>
              <w:t>-0</w:t>
            </w:r>
            <w:r w:rsidRPr="00C51C42">
              <w:rPr>
                <w:rFonts w:ascii="Times New Roman" w:hAnsi="Times New Roman"/>
                <w:sz w:val="24"/>
                <w:szCs w:val="24"/>
              </w:rPr>
              <w:t>.11</w:t>
            </w:r>
          </w:p>
        </w:tc>
        <w:tc>
          <w:tcPr>
            <w:tcW w:w="2394" w:type="dxa"/>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.915</w:t>
            </w: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Year x Norm</w:t>
            </w:r>
          </w:p>
        </w:tc>
        <w:tc>
          <w:tcPr>
            <w:tcW w:w="2250" w:type="dxa"/>
          </w:tcPr>
          <w:p w:rsidR="003471DA" w:rsidRPr="00C51C42" w:rsidRDefault="00995CEB" w:rsidP="00995CEB">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Pr>
                <w:rFonts w:ascii="Times New Roman" w:hAnsi="Times New Roman"/>
                <w:sz w:val="24"/>
                <w:szCs w:val="24"/>
              </w:rPr>
              <w:t>0</w:t>
            </w:r>
            <w:r w:rsidR="003471DA" w:rsidRPr="00C51C42">
              <w:rPr>
                <w:rFonts w:ascii="Times New Roman" w:hAnsi="Times New Roman"/>
                <w:sz w:val="24"/>
                <w:szCs w:val="24"/>
              </w:rPr>
              <w:t>.02(.02)</w:t>
            </w:r>
          </w:p>
        </w:tc>
        <w:tc>
          <w:tcPr>
            <w:tcW w:w="2394" w:type="dxa"/>
          </w:tcPr>
          <w:p w:rsidR="003471DA" w:rsidRPr="00C51C42" w:rsidRDefault="00995CEB" w:rsidP="00995CEB">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1.23</w:t>
            </w:r>
          </w:p>
        </w:tc>
        <w:tc>
          <w:tcPr>
            <w:tcW w:w="2394" w:type="dxa"/>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.225</w:t>
            </w: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Norm x SA</w:t>
            </w:r>
          </w:p>
        </w:tc>
        <w:tc>
          <w:tcPr>
            <w:tcW w:w="2250" w:type="dxa"/>
          </w:tcPr>
          <w:p w:rsidR="003471DA" w:rsidRPr="00C51C42" w:rsidRDefault="003471DA" w:rsidP="006A7A9D">
            <w:pPr>
              <w:spacing w:after="0" w:line="240" w:lineRule="auto"/>
              <w:jc w:val="center"/>
              <w:rPr>
                <w:rFonts w:ascii="Times New Roman" w:hAnsi="Times New Roman"/>
                <w:sz w:val="24"/>
                <w:szCs w:val="24"/>
              </w:rPr>
            </w:pPr>
            <w:r w:rsidRPr="00C51C42">
              <w:rPr>
                <w:rFonts w:ascii="Times New Roman" w:hAnsi="Times New Roman"/>
                <w:sz w:val="24"/>
                <w:szCs w:val="24"/>
              </w:rPr>
              <w:t>-</w:t>
            </w:r>
            <w:r>
              <w:rPr>
                <w:rFonts w:ascii="Times New Roman" w:hAnsi="Times New Roman"/>
                <w:sz w:val="24"/>
                <w:szCs w:val="24"/>
              </w:rPr>
              <w:t>0</w:t>
            </w:r>
            <w:r w:rsidRPr="00C51C42">
              <w:rPr>
                <w:rFonts w:ascii="Times New Roman" w:hAnsi="Times New Roman"/>
                <w:sz w:val="24"/>
                <w:szCs w:val="24"/>
              </w:rPr>
              <w:t>.0</w:t>
            </w:r>
            <w:r w:rsidR="006A7A9D">
              <w:rPr>
                <w:rFonts w:ascii="Times New Roman" w:hAnsi="Times New Roman"/>
                <w:sz w:val="24"/>
                <w:szCs w:val="24"/>
              </w:rPr>
              <w:t>1(.</w:t>
            </w:r>
            <w:r w:rsidRPr="00C51C42">
              <w:rPr>
                <w:rFonts w:ascii="Times New Roman" w:hAnsi="Times New Roman"/>
                <w:sz w:val="24"/>
                <w:szCs w:val="24"/>
              </w:rPr>
              <w:t>0</w:t>
            </w:r>
            <w:r w:rsidR="006A7A9D">
              <w:rPr>
                <w:rFonts w:ascii="Times New Roman" w:hAnsi="Times New Roman"/>
                <w:sz w:val="24"/>
                <w:szCs w:val="24"/>
              </w:rPr>
              <w:t>1</w:t>
            </w:r>
            <w:r w:rsidRPr="00C51C42">
              <w:rPr>
                <w:rFonts w:ascii="Times New Roman" w:hAnsi="Times New Roman"/>
                <w:sz w:val="24"/>
                <w:szCs w:val="24"/>
              </w:rPr>
              <w:t>)</w:t>
            </w:r>
          </w:p>
        </w:tc>
        <w:tc>
          <w:tcPr>
            <w:tcW w:w="2394" w:type="dxa"/>
          </w:tcPr>
          <w:p w:rsidR="003471DA" w:rsidRPr="00C51C42" w:rsidRDefault="003471DA" w:rsidP="00995CEB">
            <w:pPr>
              <w:spacing w:after="0" w:line="240" w:lineRule="auto"/>
              <w:jc w:val="center"/>
              <w:rPr>
                <w:rFonts w:ascii="Times New Roman" w:hAnsi="Times New Roman"/>
                <w:sz w:val="24"/>
                <w:szCs w:val="24"/>
              </w:rPr>
            </w:pPr>
            <w:r w:rsidRPr="00C51C42">
              <w:rPr>
                <w:rFonts w:ascii="Times New Roman" w:hAnsi="Times New Roman"/>
                <w:sz w:val="24"/>
                <w:szCs w:val="24"/>
              </w:rPr>
              <w:t>-1.29</w:t>
            </w:r>
          </w:p>
        </w:tc>
        <w:tc>
          <w:tcPr>
            <w:tcW w:w="2394" w:type="dxa"/>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.198</w:t>
            </w: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Norm x Gender</w:t>
            </w:r>
          </w:p>
        </w:tc>
        <w:tc>
          <w:tcPr>
            <w:tcW w:w="2250" w:type="dxa"/>
          </w:tcPr>
          <w:p w:rsidR="003471DA" w:rsidRPr="00C51C42" w:rsidRDefault="00995CEB" w:rsidP="00995CEB">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Pr>
                <w:rFonts w:ascii="Times New Roman" w:hAnsi="Times New Roman"/>
                <w:sz w:val="24"/>
                <w:szCs w:val="24"/>
              </w:rPr>
              <w:t>0</w:t>
            </w:r>
            <w:r w:rsidR="003471DA" w:rsidRPr="00C51C42">
              <w:rPr>
                <w:rFonts w:ascii="Times New Roman" w:hAnsi="Times New Roman"/>
                <w:sz w:val="24"/>
                <w:szCs w:val="24"/>
              </w:rPr>
              <w:t>.12(.05)</w:t>
            </w:r>
          </w:p>
        </w:tc>
        <w:tc>
          <w:tcPr>
            <w:tcW w:w="2394" w:type="dxa"/>
          </w:tcPr>
          <w:p w:rsidR="003471DA" w:rsidRPr="00C51C42" w:rsidRDefault="00995CEB" w:rsidP="00995CEB">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2.72</w:t>
            </w:r>
          </w:p>
        </w:tc>
        <w:tc>
          <w:tcPr>
            <w:tcW w:w="2394" w:type="dxa"/>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.007</w:t>
            </w: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SA x Year x Norm</w:t>
            </w:r>
          </w:p>
        </w:tc>
        <w:tc>
          <w:tcPr>
            <w:tcW w:w="2250" w:type="dxa"/>
          </w:tcPr>
          <w:p w:rsidR="003471DA" w:rsidRPr="00C51C42" w:rsidRDefault="003471DA" w:rsidP="006A7A9D">
            <w:pPr>
              <w:spacing w:after="0" w:line="240" w:lineRule="auto"/>
              <w:jc w:val="center"/>
              <w:rPr>
                <w:rFonts w:ascii="Times New Roman" w:hAnsi="Times New Roman"/>
                <w:sz w:val="24"/>
                <w:szCs w:val="24"/>
              </w:rPr>
            </w:pPr>
            <w:r w:rsidRPr="00C51C42">
              <w:rPr>
                <w:rFonts w:ascii="Times New Roman" w:hAnsi="Times New Roman"/>
                <w:sz w:val="24"/>
                <w:szCs w:val="24"/>
              </w:rPr>
              <w:t>-</w:t>
            </w:r>
            <w:r>
              <w:rPr>
                <w:rFonts w:ascii="Times New Roman" w:hAnsi="Times New Roman"/>
                <w:sz w:val="24"/>
                <w:szCs w:val="24"/>
              </w:rPr>
              <w:t>0</w:t>
            </w:r>
            <w:r w:rsidRPr="00C51C42">
              <w:rPr>
                <w:rFonts w:ascii="Times New Roman" w:hAnsi="Times New Roman"/>
                <w:sz w:val="24"/>
                <w:szCs w:val="24"/>
              </w:rPr>
              <w:t>.01(.00)</w:t>
            </w:r>
          </w:p>
        </w:tc>
        <w:tc>
          <w:tcPr>
            <w:tcW w:w="2394" w:type="dxa"/>
          </w:tcPr>
          <w:p w:rsidR="003471DA" w:rsidRPr="00C51C42" w:rsidRDefault="003471DA" w:rsidP="00995CEB">
            <w:pPr>
              <w:spacing w:after="0" w:line="240" w:lineRule="auto"/>
              <w:jc w:val="center"/>
              <w:rPr>
                <w:rFonts w:ascii="Times New Roman" w:hAnsi="Times New Roman"/>
                <w:sz w:val="24"/>
                <w:szCs w:val="24"/>
              </w:rPr>
            </w:pPr>
            <w:r w:rsidRPr="00C51C42">
              <w:rPr>
                <w:rFonts w:ascii="Times New Roman" w:hAnsi="Times New Roman"/>
                <w:sz w:val="24"/>
                <w:szCs w:val="24"/>
              </w:rPr>
              <w:t>-</w:t>
            </w:r>
            <w:r>
              <w:rPr>
                <w:rFonts w:ascii="Times New Roman" w:hAnsi="Times New Roman"/>
                <w:sz w:val="24"/>
                <w:szCs w:val="24"/>
              </w:rPr>
              <w:t>0</w:t>
            </w:r>
            <w:r w:rsidRPr="00C51C42">
              <w:rPr>
                <w:rFonts w:ascii="Times New Roman" w:hAnsi="Times New Roman"/>
                <w:sz w:val="24"/>
                <w:szCs w:val="24"/>
              </w:rPr>
              <w:t>.44</w:t>
            </w:r>
          </w:p>
        </w:tc>
        <w:tc>
          <w:tcPr>
            <w:tcW w:w="2394" w:type="dxa"/>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.657</w:t>
            </w:r>
          </w:p>
        </w:tc>
      </w:tr>
      <w:tr w:rsidR="003471DA" w:rsidRPr="00C51C42" w:rsidTr="00C51C42">
        <w:tc>
          <w:tcPr>
            <w:tcW w:w="2538" w:type="dxa"/>
            <w:tcBorders>
              <w:bottom w:val="single" w:sz="4" w:space="0" w:color="000000"/>
            </w:tcBorders>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Norm x Gender x Year</w:t>
            </w:r>
          </w:p>
        </w:tc>
        <w:tc>
          <w:tcPr>
            <w:tcW w:w="2250" w:type="dxa"/>
            <w:tcBorders>
              <w:bottom w:val="single" w:sz="4" w:space="0" w:color="000000"/>
            </w:tcBorders>
          </w:tcPr>
          <w:p w:rsidR="003471DA" w:rsidRPr="00C51C42" w:rsidRDefault="00995CEB" w:rsidP="00995CEB">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Pr>
                <w:rFonts w:ascii="Times New Roman" w:hAnsi="Times New Roman"/>
                <w:sz w:val="24"/>
                <w:szCs w:val="24"/>
              </w:rPr>
              <w:t>0</w:t>
            </w:r>
            <w:r w:rsidR="003471DA" w:rsidRPr="00C51C42">
              <w:rPr>
                <w:rFonts w:ascii="Times New Roman" w:hAnsi="Times New Roman"/>
                <w:sz w:val="24"/>
                <w:szCs w:val="24"/>
              </w:rPr>
              <w:t>.01(.03)</w:t>
            </w:r>
          </w:p>
        </w:tc>
        <w:tc>
          <w:tcPr>
            <w:tcW w:w="2394" w:type="dxa"/>
            <w:tcBorders>
              <w:bottom w:val="single" w:sz="4" w:space="0" w:color="000000"/>
            </w:tcBorders>
          </w:tcPr>
          <w:p w:rsidR="003471DA" w:rsidRPr="00C51C42" w:rsidRDefault="00995CEB" w:rsidP="00995CEB">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Pr>
                <w:rFonts w:ascii="Times New Roman" w:hAnsi="Times New Roman"/>
                <w:sz w:val="24"/>
                <w:szCs w:val="24"/>
              </w:rPr>
              <w:t>0</w:t>
            </w:r>
            <w:r w:rsidR="003471DA" w:rsidRPr="00C51C42">
              <w:rPr>
                <w:rFonts w:ascii="Times New Roman" w:hAnsi="Times New Roman"/>
                <w:sz w:val="24"/>
                <w:szCs w:val="24"/>
              </w:rPr>
              <w:t>.48</w:t>
            </w:r>
          </w:p>
        </w:tc>
        <w:tc>
          <w:tcPr>
            <w:tcW w:w="2394" w:type="dxa"/>
            <w:tcBorders>
              <w:bottom w:val="single" w:sz="4" w:space="0" w:color="000000"/>
            </w:tcBorders>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.635</w:t>
            </w:r>
          </w:p>
          <w:p w:rsidR="003471DA" w:rsidRPr="00C51C42" w:rsidRDefault="003471DA" w:rsidP="006A7A9D">
            <w:pPr>
              <w:spacing w:after="0" w:line="240" w:lineRule="auto"/>
              <w:jc w:val="center"/>
              <w:rPr>
                <w:rFonts w:ascii="Times New Roman" w:hAnsi="Times New Roman"/>
                <w:sz w:val="24"/>
                <w:szCs w:val="24"/>
              </w:rPr>
            </w:pPr>
          </w:p>
        </w:tc>
      </w:tr>
    </w:tbl>
    <w:p w:rsidR="003471DA" w:rsidRDefault="003471DA" w:rsidP="00EB2965">
      <w:pPr>
        <w:spacing w:line="240" w:lineRule="auto"/>
      </w:pPr>
      <w:r w:rsidRPr="00ED6954">
        <w:rPr>
          <w:rFonts w:ascii="Times New Roman" w:hAnsi="Times New Roman"/>
          <w:i/>
          <w:sz w:val="20"/>
          <w:szCs w:val="20"/>
        </w:rPr>
        <w:t>Notes</w:t>
      </w:r>
      <w:r>
        <w:rPr>
          <w:rFonts w:ascii="Times New Roman" w:hAnsi="Times New Roman"/>
          <w:sz w:val="20"/>
          <w:szCs w:val="20"/>
        </w:rPr>
        <w:t xml:space="preserve">. </w:t>
      </w:r>
      <w:r w:rsidRPr="00982393">
        <w:rPr>
          <w:rFonts w:ascii="Times New Roman" w:hAnsi="Times New Roman"/>
          <w:sz w:val="20"/>
          <w:szCs w:val="20"/>
        </w:rPr>
        <w:t>Includes only days in which participants drank with others (e.g., social drinking days</w:t>
      </w:r>
      <w:r>
        <w:rPr>
          <w:rFonts w:ascii="Times New Roman" w:hAnsi="Times New Roman"/>
          <w:sz w:val="20"/>
          <w:szCs w:val="20"/>
        </w:rPr>
        <w:t>). Day of week was also included as a control variable (6 dummy-coded variables, with Sunday as the reference)</w:t>
      </w:r>
      <w:r w:rsidRPr="00982393">
        <w:rPr>
          <w:rFonts w:ascii="Times New Roman" w:hAnsi="Times New Roman"/>
          <w:sz w:val="20"/>
          <w:szCs w:val="20"/>
        </w:rPr>
        <w:t xml:space="preserve">. </w:t>
      </w:r>
      <w:r>
        <w:rPr>
          <w:rFonts w:ascii="Times New Roman" w:hAnsi="Times New Roman"/>
          <w:sz w:val="20"/>
          <w:szCs w:val="20"/>
        </w:rPr>
        <w:t xml:space="preserve"> </w:t>
      </w:r>
      <w:r w:rsidRPr="00982393">
        <w:rPr>
          <w:rFonts w:ascii="Times New Roman" w:hAnsi="Times New Roman"/>
          <w:sz w:val="20"/>
          <w:szCs w:val="20"/>
        </w:rPr>
        <w:t>Level 1 variables were person-mean centered</w:t>
      </w:r>
      <w:r>
        <w:rPr>
          <w:rFonts w:ascii="Times New Roman" w:hAnsi="Times New Roman"/>
          <w:sz w:val="20"/>
          <w:szCs w:val="20"/>
        </w:rPr>
        <w:t xml:space="preserve">, </w:t>
      </w:r>
      <w:r w:rsidRPr="00982393">
        <w:rPr>
          <w:rFonts w:ascii="Times New Roman" w:hAnsi="Times New Roman"/>
          <w:sz w:val="20"/>
          <w:szCs w:val="20"/>
        </w:rPr>
        <w:t>Year was centered at Year 1 (e.g., Year 1</w:t>
      </w:r>
      <w:r>
        <w:rPr>
          <w:rFonts w:ascii="Times New Roman" w:hAnsi="Times New Roman"/>
          <w:sz w:val="20"/>
          <w:szCs w:val="20"/>
        </w:rPr>
        <w:t xml:space="preserve"> = 0</w:t>
      </w:r>
      <w:r w:rsidRPr="00982393">
        <w:rPr>
          <w:rFonts w:ascii="Times New Roman" w:hAnsi="Times New Roman"/>
          <w:sz w:val="20"/>
          <w:szCs w:val="20"/>
        </w:rPr>
        <w:t>)</w:t>
      </w:r>
      <w:r>
        <w:rPr>
          <w:rFonts w:ascii="Times New Roman" w:hAnsi="Times New Roman"/>
          <w:sz w:val="20"/>
          <w:szCs w:val="20"/>
        </w:rPr>
        <w:t>, SA = Social Anxiety was grand-mean centered and Gender was dummy-coded (</w:t>
      </w:r>
      <w:r w:rsidRPr="00982393">
        <w:rPr>
          <w:rFonts w:ascii="Times New Roman" w:hAnsi="Times New Roman"/>
          <w:sz w:val="20"/>
          <w:szCs w:val="20"/>
        </w:rPr>
        <w:t>Men = 1, Women = 0</w:t>
      </w:r>
      <w:r>
        <w:rPr>
          <w:rFonts w:ascii="Times New Roman" w:hAnsi="Times New Roman"/>
          <w:sz w:val="20"/>
          <w:szCs w:val="20"/>
        </w:rPr>
        <w:t>).</w:t>
      </w:r>
    </w:p>
    <w:p w:rsidR="003471DA" w:rsidRDefault="003471DA" w:rsidP="00020947">
      <w:pPr>
        <w:spacing w:line="480" w:lineRule="auto"/>
      </w:pPr>
    </w:p>
    <w:p w:rsidR="003471DA" w:rsidRDefault="003471DA" w:rsidP="00020947">
      <w:pPr>
        <w:spacing w:line="480" w:lineRule="auto"/>
      </w:pPr>
    </w:p>
    <w:p w:rsidR="003471DA" w:rsidRDefault="003471DA" w:rsidP="00020947">
      <w:pPr>
        <w:spacing w:line="480" w:lineRule="auto"/>
      </w:pPr>
    </w:p>
    <w:p w:rsidR="003471DA" w:rsidRDefault="003471DA" w:rsidP="00020947">
      <w:pPr>
        <w:spacing w:line="480" w:lineRule="auto"/>
      </w:pPr>
    </w:p>
    <w:p w:rsidR="003471DA" w:rsidRDefault="003471DA" w:rsidP="00020947">
      <w:pPr>
        <w:spacing w:line="480" w:lineRule="auto"/>
      </w:pPr>
    </w:p>
    <w:p w:rsidR="00995CEB" w:rsidRDefault="00995CEB" w:rsidP="00020947">
      <w:pPr>
        <w:spacing w:line="480" w:lineRule="auto"/>
      </w:pPr>
    </w:p>
    <w:p w:rsidR="006E1583" w:rsidRDefault="006E1583" w:rsidP="00020947">
      <w:pPr>
        <w:spacing w:line="480" w:lineRule="auto"/>
        <w:rPr>
          <w:rFonts w:ascii="Times New Roman" w:hAnsi="Times New Roman"/>
          <w:sz w:val="24"/>
          <w:szCs w:val="24"/>
        </w:rPr>
      </w:pPr>
    </w:p>
    <w:p w:rsidR="003471DA" w:rsidRDefault="003471DA" w:rsidP="00020947">
      <w:pPr>
        <w:spacing w:line="480" w:lineRule="auto"/>
        <w:rPr>
          <w:rFonts w:ascii="Times New Roman" w:hAnsi="Times New Roman"/>
          <w:sz w:val="24"/>
          <w:szCs w:val="24"/>
        </w:rPr>
      </w:pPr>
      <w:r w:rsidRPr="00EB2965">
        <w:rPr>
          <w:rFonts w:ascii="Times New Roman" w:hAnsi="Times New Roman"/>
          <w:sz w:val="24"/>
          <w:szCs w:val="24"/>
        </w:rPr>
        <w:lastRenderedPageBreak/>
        <w:t>Table 2</w:t>
      </w:r>
    </w:p>
    <w:p w:rsidR="003471DA" w:rsidRDefault="003471DA" w:rsidP="00020947">
      <w:pPr>
        <w:spacing w:line="480" w:lineRule="auto"/>
      </w:pPr>
      <w:r w:rsidRPr="00EB2965">
        <w:rPr>
          <w:rFonts w:ascii="Times New Roman" w:hAnsi="Times New Roman"/>
          <w:i/>
          <w:sz w:val="24"/>
          <w:szCs w:val="24"/>
        </w:rPr>
        <w:t xml:space="preserve">Multilevel model results for </w:t>
      </w:r>
      <w:r>
        <w:rPr>
          <w:rFonts w:ascii="Times New Roman" w:hAnsi="Times New Roman"/>
          <w:i/>
          <w:sz w:val="24"/>
          <w:szCs w:val="24"/>
        </w:rPr>
        <w:t xml:space="preserve">event-specific norms </w:t>
      </w:r>
      <w:r w:rsidRPr="00EB2965">
        <w:rPr>
          <w:rFonts w:ascii="Times New Roman" w:hAnsi="Times New Roman"/>
          <w:i/>
          <w:sz w:val="24"/>
          <w:szCs w:val="24"/>
        </w:rPr>
        <w:t xml:space="preserve">as a function of </w:t>
      </w:r>
      <w:r>
        <w:rPr>
          <w:rFonts w:ascii="Times New Roman" w:hAnsi="Times New Roman"/>
          <w:i/>
          <w:sz w:val="24"/>
          <w:szCs w:val="24"/>
        </w:rPr>
        <w:t xml:space="preserve">social </w:t>
      </w:r>
      <w:r w:rsidRPr="00EB2965">
        <w:rPr>
          <w:rFonts w:ascii="Times New Roman" w:hAnsi="Times New Roman"/>
          <w:i/>
          <w:sz w:val="24"/>
          <w:szCs w:val="24"/>
        </w:rPr>
        <w:t>anxiety, year, and gender</w:t>
      </w:r>
    </w:p>
    <w:tbl>
      <w:tblPr>
        <w:tblW w:w="0" w:type="auto"/>
        <w:tblBorders>
          <w:top w:val="single" w:sz="4" w:space="0" w:color="000000"/>
          <w:bottom w:val="single" w:sz="4" w:space="0" w:color="000000"/>
        </w:tblBorders>
        <w:tblLook w:val="00A0" w:firstRow="1" w:lastRow="0" w:firstColumn="1" w:lastColumn="0" w:noHBand="0" w:noVBand="0"/>
      </w:tblPr>
      <w:tblGrid>
        <w:gridCol w:w="2538"/>
        <w:gridCol w:w="2250"/>
        <w:gridCol w:w="1080"/>
        <w:gridCol w:w="1170"/>
      </w:tblGrid>
      <w:tr w:rsidR="003471DA" w:rsidRPr="00C51C42" w:rsidTr="00C51C42">
        <w:tc>
          <w:tcPr>
            <w:tcW w:w="2538" w:type="dxa"/>
            <w:tcBorders>
              <w:top w:val="single" w:sz="4" w:space="0" w:color="000000"/>
              <w:bottom w:val="single" w:sz="4" w:space="0" w:color="auto"/>
            </w:tcBorders>
          </w:tcPr>
          <w:p w:rsidR="006A7A9D" w:rsidRDefault="006A7A9D" w:rsidP="006A7A9D">
            <w:pPr>
              <w:spacing w:after="0" w:line="240" w:lineRule="auto"/>
              <w:jc w:val="center"/>
              <w:rPr>
                <w:rFonts w:ascii="Times New Roman" w:hAnsi="Times New Roman"/>
                <w:sz w:val="24"/>
                <w:szCs w:val="24"/>
              </w:rPr>
            </w:pPr>
          </w:p>
          <w:p w:rsidR="002A0051" w:rsidRDefault="003471DA" w:rsidP="006A7A9D">
            <w:pPr>
              <w:spacing w:after="0" w:line="240" w:lineRule="auto"/>
              <w:jc w:val="center"/>
              <w:rPr>
                <w:rFonts w:ascii="Times New Roman" w:hAnsi="Times New Roman"/>
                <w:sz w:val="24"/>
                <w:szCs w:val="24"/>
              </w:rPr>
            </w:pPr>
            <w:r w:rsidRPr="00C51C42">
              <w:rPr>
                <w:rFonts w:ascii="Times New Roman" w:hAnsi="Times New Roman"/>
                <w:sz w:val="24"/>
                <w:szCs w:val="24"/>
              </w:rPr>
              <w:t>Variable</w:t>
            </w:r>
          </w:p>
        </w:tc>
        <w:tc>
          <w:tcPr>
            <w:tcW w:w="2250" w:type="dxa"/>
            <w:tcBorders>
              <w:top w:val="single" w:sz="4" w:space="0" w:color="000000"/>
              <w:bottom w:val="single" w:sz="4" w:space="0" w:color="auto"/>
            </w:tcBorders>
          </w:tcPr>
          <w:p w:rsidR="002A0051" w:rsidRDefault="003471DA" w:rsidP="006A7A9D">
            <w:pPr>
              <w:spacing w:after="0" w:line="240" w:lineRule="auto"/>
              <w:jc w:val="center"/>
              <w:rPr>
                <w:rFonts w:ascii="Times New Roman" w:hAnsi="Times New Roman"/>
                <w:sz w:val="24"/>
                <w:szCs w:val="24"/>
              </w:rPr>
            </w:pPr>
            <w:r w:rsidRPr="00C51C42">
              <w:rPr>
                <w:rFonts w:ascii="Times New Roman" w:hAnsi="Times New Roman"/>
                <w:sz w:val="24"/>
                <w:szCs w:val="24"/>
              </w:rPr>
              <w:t>Unstandardized Coefficient (SE)</w:t>
            </w:r>
          </w:p>
        </w:tc>
        <w:tc>
          <w:tcPr>
            <w:tcW w:w="1080" w:type="dxa"/>
            <w:tcBorders>
              <w:top w:val="single" w:sz="4" w:space="0" w:color="000000"/>
              <w:bottom w:val="single" w:sz="4" w:space="0" w:color="auto"/>
            </w:tcBorders>
          </w:tcPr>
          <w:p w:rsidR="006A7A9D" w:rsidRDefault="006A7A9D" w:rsidP="006A7A9D">
            <w:pPr>
              <w:spacing w:after="0" w:line="240" w:lineRule="auto"/>
              <w:jc w:val="center"/>
              <w:rPr>
                <w:rFonts w:ascii="Times New Roman" w:hAnsi="Times New Roman"/>
                <w:i/>
                <w:sz w:val="24"/>
                <w:szCs w:val="24"/>
              </w:rPr>
            </w:pPr>
          </w:p>
          <w:p w:rsidR="002A0051" w:rsidRDefault="003471DA" w:rsidP="006A7A9D">
            <w:pPr>
              <w:spacing w:after="0" w:line="240" w:lineRule="auto"/>
              <w:jc w:val="center"/>
              <w:rPr>
                <w:rFonts w:ascii="Times New Roman" w:hAnsi="Times New Roman"/>
                <w:i/>
                <w:sz w:val="24"/>
                <w:szCs w:val="24"/>
              </w:rPr>
            </w:pPr>
            <w:r w:rsidRPr="00C51C42">
              <w:rPr>
                <w:rFonts w:ascii="Times New Roman" w:hAnsi="Times New Roman"/>
                <w:i/>
                <w:sz w:val="24"/>
                <w:szCs w:val="24"/>
              </w:rPr>
              <w:t>t</w:t>
            </w:r>
          </w:p>
        </w:tc>
        <w:tc>
          <w:tcPr>
            <w:tcW w:w="1170" w:type="dxa"/>
            <w:tcBorders>
              <w:top w:val="single" w:sz="4" w:space="0" w:color="000000"/>
              <w:bottom w:val="single" w:sz="4" w:space="0" w:color="auto"/>
            </w:tcBorders>
          </w:tcPr>
          <w:p w:rsidR="006A7A9D" w:rsidRDefault="006A7A9D" w:rsidP="006A7A9D">
            <w:pPr>
              <w:spacing w:after="0" w:line="240" w:lineRule="auto"/>
              <w:jc w:val="center"/>
              <w:rPr>
                <w:rFonts w:ascii="Times New Roman" w:hAnsi="Times New Roman"/>
                <w:i/>
                <w:sz w:val="24"/>
                <w:szCs w:val="24"/>
              </w:rPr>
            </w:pPr>
          </w:p>
          <w:p w:rsidR="002A0051" w:rsidRDefault="003471DA" w:rsidP="006A7A9D">
            <w:pPr>
              <w:spacing w:after="0" w:line="240" w:lineRule="auto"/>
              <w:jc w:val="center"/>
              <w:rPr>
                <w:rFonts w:ascii="Times New Roman" w:hAnsi="Times New Roman"/>
                <w:i/>
                <w:sz w:val="24"/>
                <w:szCs w:val="24"/>
              </w:rPr>
            </w:pPr>
            <w:r w:rsidRPr="00C51C42">
              <w:rPr>
                <w:rFonts w:ascii="Times New Roman" w:hAnsi="Times New Roman"/>
                <w:i/>
                <w:sz w:val="24"/>
                <w:szCs w:val="24"/>
              </w:rPr>
              <w:t>p</w:t>
            </w:r>
          </w:p>
        </w:tc>
      </w:tr>
      <w:tr w:rsidR="003471DA" w:rsidRPr="00C51C42" w:rsidTr="00C51C42">
        <w:tc>
          <w:tcPr>
            <w:tcW w:w="2538" w:type="dxa"/>
            <w:tcBorders>
              <w:top w:val="single" w:sz="4" w:space="0" w:color="auto"/>
            </w:tcBorders>
          </w:tcPr>
          <w:p w:rsidR="003471DA" w:rsidRPr="00C51C42" w:rsidRDefault="003471DA" w:rsidP="00C51C42">
            <w:pPr>
              <w:spacing w:after="0" w:line="240" w:lineRule="auto"/>
              <w:rPr>
                <w:rFonts w:ascii="Times New Roman" w:hAnsi="Times New Roman"/>
                <w:sz w:val="24"/>
                <w:szCs w:val="24"/>
              </w:rPr>
            </w:pPr>
          </w:p>
        </w:tc>
        <w:tc>
          <w:tcPr>
            <w:tcW w:w="2250" w:type="dxa"/>
            <w:tcBorders>
              <w:top w:val="single" w:sz="4" w:space="0" w:color="auto"/>
            </w:tcBorders>
          </w:tcPr>
          <w:p w:rsidR="003471DA" w:rsidRPr="00C51C42" w:rsidRDefault="003471DA" w:rsidP="00C51C42">
            <w:pPr>
              <w:spacing w:after="0" w:line="240" w:lineRule="auto"/>
              <w:rPr>
                <w:rFonts w:ascii="Times New Roman" w:hAnsi="Times New Roman"/>
                <w:sz w:val="24"/>
                <w:szCs w:val="24"/>
              </w:rPr>
            </w:pPr>
          </w:p>
        </w:tc>
        <w:tc>
          <w:tcPr>
            <w:tcW w:w="1080" w:type="dxa"/>
            <w:tcBorders>
              <w:top w:val="single" w:sz="4" w:space="0" w:color="auto"/>
            </w:tcBorders>
          </w:tcPr>
          <w:p w:rsidR="003471DA" w:rsidRPr="00C51C42" w:rsidRDefault="003471DA" w:rsidP="00C51C42">
            <w:pPr>
              <w:spacing w:after="0" w:line="240" w:lineRule="auto"/>
              <w:rPr>
                <w:rFonts w:ascii="Times New Roman" w:hAnsi="Times New Roman"/>
                <w:sz w:val="24"/>
                <w:szCs w:val="24"/>
              </w:rPr>
            </w:pPr>
          </w:p>
        </w:tc>
        <w:tc>
          <w:tcPr>
            <w:tcW w:w="1170" w:type="dxa"/>
            <w:tcBorders>
              <w:top w:val="single" w:sz="4" w:space="0" w:color="auto"/>
            </w:tcBorders>
          </w:tcPr>
          <w:p w:rsidR="003471DA" w:rsidRPr="00C51C42" w:rsidRDefault="003471DA" w:rsidP="00C51C42">
            <w:pPr>
              <w:spacing w:after="0" w:line="240" w:lineRule="auto"/>
              <w:rPr>
                <w:rFonts w:ascii="Times New Roman" w:hAnsi="Times New Roman"/>
                <w:sz w:val="24"/>
                <w:szCs w:val="24"/>
              </w:rPr>
            </w:pP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Gender Dummy</w:t>
            </w:r>
          </w:p>
        </w:tc>
        <w:tc>
          <w:tcPr>
            <w:tcW w:w="2250" w:type="dxa"/>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Pr>
                <w:rFonts w:ascii="Times New Roman" w:hAnsi="Times New Roman"/>
                <w:sz w:val="24"/>
                <w:szCs w:val="24"/>
              </w:rPr>
              <w:t>0</w:t>
            </w:r>
            <w:r w:rsidR="003471DA" w:rsidRPr="00C51C42">
              <w:rPr>
                <w:rFonts w:ascii="Times New Roman" w:hAnsi="Times New Roman"/>
                <w:sz w:val="24"/>
                <w:szCs w:val="24"/>
              </w:rPr>
              <w:t>.71(.19)</w:t>
            </w:r>
          </w:p>
        </w:tc>
        <w:tc>
          <w:tcPr>
            <w:tcW w:w="1080" w:type="dxa"/>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3.67</w:t>
            </w:r>
          </w:p>
        </w:tc>
        <w:tc>
          <w:tcPr>
            <w:tcW w:w="1170" w:type="dxa"/>
          </w:tcPr>
          <w:p w:rsidR="003471DA" w:rsidRPr="00C51C42" w:rsidRDefault="003471DA" w:rsidP="006A7A9D">
            <w:pPr>
              <w:spacing w:after="0" w:line="240" w:lineRule="auto"/>
              <w:jc w:val="center"/>
              <w:rPr>
                <w:rFonts w:ascii="Times New Roman" w:hAnsi="Times New Roman"/>
                <w:sz w:val="24"/>
                <w:szCs w:val="24"/>
              </w:rPr>
            </w:pPr>
            <w:r>
              <w:rPr>
                <w:rFonts w:ascii="Times New Roman" w:hAnsi="Times New Roman"/>
                <w:sz w:val="24"/>
                <w:szCs w:val="24"/>
              </w:rPr>
              <w:t>&lt;</w:t>
            </w:r>
            <w:r w:rsidRPr="00C51C42">
              <w:rPr>
                <w:rFonts w:ascii="Times New Roman" w:hAnsi="Times New Roman"/>
                <w:sz w:val="24"/>
                <w:szCs w:val="24"/>
              </w:rPr>
              <w:t>.00</w:t>
            </w:r>
            <w:r>
              <w:rPr>
                <w:rFonts w:ascii="Times New Roman" w:hAnsi="Times New Roman"/>
                <w:sz w:val="24"/>
                <w:szCs w:val="24"/>
              </w:rPr>
              <w:t>1</w:t>
            </w: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Year</w:t>
            </w:r>
          </w:p>
        </w:tc>
        <w:tc>
          <w:tcPr>
            <w:tcW w:w="2250" w:type="dxa"/>
          </w:tcPr>
          <w:p w:rsidR="003471DA" w:rsidRPr="00C51C42" w:rsidRDefault="003471DA" w:rsidP="006A7A9D">
            <w:pPr>
              <w:spacing w:after="0" w:line="240" w:lineRule="auto"/>
              <w:jc w:val="center"/>
              <w:rPr>
                <w:rFonts w:ascii="Times New Roman" w:hAnsi="Times New Roman"/>
                <w:sz w:val="24"/>
                <w:szCs w:val="24"/>
              </w:rPr>
            </w:pPr>
            <w:r>
              <w:rPr>
                <w:rFonts w:ascii="Times New Roman" w:hAnsi="Times New Roman"/>
                <w:sz w:val="24"/>
                <w:szCs w:val="24"/>
              </w:rPr>
              <w:t>-0</w:t>
            </w:r>
            <w:r w:rsidRPr="00C51C42">
              <w:rPr>
                <w:rFonts w:ascii="Times New Roman" w:hAnsi="Times New Roman"/>
                <w:sz w:val="24"/>
                <w:szCs w:val="24"/>
              </w:rPr>
              <w:t>.22(.06)</w:t>
            </w:r>
          </w:p>
        </w:tc>
        <w:tc>
          <w:tcPr>
            <w:tcW w:w="1080" w:type="dxa"/>
          </w:tcPr>
          <w:p w:rsidR="003471DA" w:rsidRPr="00C51C42" w:rsidRDefault="003471DA" w:rsidP="006A7A9D">
            <w:pPr>
              <w:spacing w:after="0" w:line="240" w:lineRule="auto"/>
              <w:jc w:val="center"/>
              <w:rPr>
                <w:rFonts w:ascii="Times New Roman" w:hAnsi="Times New Roman"/>
                <w:sz w:val="24"/>
                <w:szCs w:val="24"/>
              </w:rPr>
            </w:pPr>
            <w:r w:rsidRPr="00C51C42">
              <w:rPr>
                <w:rFonts w:ascii="Times New Roman" w:hAnsi="Times New Roman"/>
                <w:sz w:val="24"/>
                <w:szCs w:val="24"/>
              </w:rPr>
              <w:t>-3.58</w:t>
            </w:r>
          </w:p>
        </w:tc>
        <w:tc>
          <w:tcPr>
            <w:tcW w:w="1170" w:type="dxa"/>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.001</w:t>
            </w: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Social Anxiety</w:t>
            </w:r>
          </w:p>
        </w:tc>
        <w:tc>
          <w:tcPr>
            <w:tcW w:w="2250" w:type="dxa"/>
          </w:tcPr>
          <w:p w:rsidR="003471DA" w:rsidRPr="00C51C42" w:rsidRDefault="003471DA" w:rsidP="006A7A9D">
            <w:pPr>
              <w:spacing w:after="0" w:line="240" w:lineRule="auto"/>
              <w:jc w:val="center"/>
              <w:rPr>
                <w:rFonts w:ascii="Times New Roman" w:hAnsi="Times New Roman"/>
                <w:sz w:val="24"/>
                <w:szCs w:val="24"/>
              </w:rPr>
            </w:pPr>
            <w:r w:rsidRPr="00C51C42">
              <w:rPr>
                <w:rFonts w:ascii="Times New Roman" w:hAnsi="Times New Roman"/>
                <w:sz w:val="24"/>
                <w:szCs w:val="24"/>
              </w:rPr>
              <w:t>-</w:t>
            </w:r>
            <w:r>
              <w:rPr>
                <w:rFonts w:ascii="Times New Roman" w:hAnsi="Times New Roman"/>
                <w:sz w:val="24"/>
                <w:szCs w:val="24"/>
              </w:rPr>
              <w:t>0</w:t>
            </w:r>
            <w:r w:rsidRPr="00C51C42">
              <w:rPr>
                <w:rFonts w:ascii="Times New Roman" w:hAnsi="Times New Roman"/>
                <w:sz w:val="24"/>
                <w:szCs w:val="24"/>
              </w:rPr>
              <w:t>.03(.02)</w:t>
            </w:r>
          </w:p>
        </w:tc>
        <w:tc>
          <w:tcPr>
            <w:tcW w:w="1080" w:type="dxa"/>
          </w:tcPr>
          <w:p w:rsidR="003471DA" w:rsidRPr="00C51C42" w:rsidRDefault="003471DA" w:rsidP="006A7A9D">
            <w:pPr>
              <w:spacing w:after="0" w:line="240" w:lineRule="auto"/>
              <w:jc w:val="center"/>
              <w:rPr>
                <w:rFonts w:ascii="Times New Roman" w:hAnsi="Times New Roman"/>
                <w:sz w:val="24"/>
                <w:szCs w:val="24"/>
              </w:rPr>
            </w:pPr>
            <w:r w:rsidRPr="00C51C42">
              <w:rPr>
                <w:rFonts w:ascii="Times New Roman" w:hAnsi="Times New Roman"/>
                <w:sz w:val="24"/>
                <w:szCs w:val="24"/>
              </w:rPr>
              <w:t>-1.88</w:t>
            </w:r>
          </w:p>
        </w:tc>
        <w:tc>
          <w:tcPr>
            <w:tcW w:w="1170" w:type="dxa"/>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.060</w:t>
            </w: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Time spent interacting</w:t>
            </w:r>
          </w:p>
        </w:tc>
        <w:tc>
          <w:tcPr>
            <w:tcW w:w="2250" w:type="dxa"/>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Pr>
                <w:rFonts w:ascii="Times New Roman" w:hAnsi="Times New Roman"/>
                <w:sz w:val="24"/>
                <w:szCs w:val="24"/>
              </w:rPr>
              <w:t>0</w:t>
            </w:r>
            <w:r w:rsidR="003471DA" w:rsidRPr="00C51C42">
              <w:rPr>
                <w:rFonts w:ascii="Times New Roman" w:hAnsi="Times New Roman"/>
                <w:sz w:val="24"/>
                <w:szCs w:val="24"/>
              </w:rPr>
              <w:t>.09(.01)</w:t>
            </w:r>
          </w:p>
        </w:tc>
        <w:tc>
          <w:tcPr>
            <w:tcW w:w="1080" w:type="dxa"/>
          </w:tcPr>
          <w:p w:rsidR="003471DA" w:rsidRPr="00C51C42" w:rsidRDefault="006A7A9D" w:rsidP="006A7A9D">
            <w:pPr>
              <w:spacing w:after="0" w:line="240" w:lineRule="auto"/>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10.05</w:t>
            </w:r>
          </w:p>
        </w:tc>
        <w:tc>
          <w:tcPr>
            <w:tcW w:w="1170" w:type="dxa"/>
          </w:tcPr>
          <w:p w:rsidR="003471DA" w:rsidRPr="00C51C42" w:rsidRDefault="003471DA" w:rsidP="006A7A9D">
            <w:pPr>
              <w:spacing w:after="0" w:line="240" w:lineRule="auto"/>
              <w:jc w:val="center"/>
              <w:rPr>
                <w:rFonts w:ascii="Times New Roman" w:hAnsi="Times New Roman"/>
                <w:sz w:val="24"/>
                <w:szCs w:val="24"/>
              </w:rPr>
            </w:pPr>
            <w:r>
              <w:rPr>
                <w:rFonts w:ascii="Times New Roman" w:hAnsi="Times New Roman"/>
                <w:sz w:val="24"/>
                <w:szCs w:val="24"/>
              </w:rPr>
              <w:t>&lt;</w:t>
            </w:r>
            <w:r w:rsidRPr="00C51C42">
              <w:rPr>
                <w:rFonts w:ascii="Times New Roman" w:hAnsi="Times New Roman"/>
                <w:sz w:val="24"/>
                <w:szCs w:val="24"/>
              </w:rPr>
              <w:t>.00</w:t>
            </w:r>
            <w:r>
              <w:rPr>
                <w:rFonts w:ascii="Times New Roman" w:hAnsi="Times New Roman"/>
                <w:sz w:val="24"/>
                <w:szCs w:val="24"/>
              </w:rPr>
              <w:t>1</w:t>
            </w: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Evening Drinks</w:t>
            </w:r>
          </w:p>
        </w:tc>
        <w:tc>
          <w:tcPr>
            <w:tcW w:w="2250" w:type="dxa"/>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Pr>
                <w:rFonts w:ascii="Times New Roman" w:hAnsi="Times New Roman"/>
                <w:sz w:val="24"/>
                <w:szCs w:val="24"/>
              </w:rPr>
              <w:t>0</w:t>
            </w:r>
            <w:r>
              <w:rPr>
                <w:rFonts w:ascii="Times New Roman" w:hAnsi="Times New Roman"/>
                <w:sz w:val="24"/>
                <w:szCs w:val="24"/>
              </w:rPr>
              <w:t>.48(.01</w:t>
            </w:r>
            <w:r w:rsidR="003471DA" w:rsidRPr="00C51C42">
              <w:rPr>
                <w:rFonts w:ascii="Times New Roman" w:hAnsi="Times New Roman"/>
                <w:sz w:val="24"/>
                <w:szCs w:val="24"/>
              </w:rPr>
              <w:t>)</w:t>
            </w:r>
          </w:p>
        </w:tc>
        <w:tc>
          <w:tcPr>
            <w:tcW w:w="1080" w:type="dxa"/>
          </w:tcPr>
          <w:p w:rsidR="003471DA" w:rsidRPr="00C51C42" w:rsidRDefault="006A7A9D" w:rsidP="006A7A9D">
            <w:pPr>
              <w:spacing w:after="0" w:line="240" w:lineRule="auto"/>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67.83</w:t>
            </w:r>
          </w:p>
        </w:tc>
        <w:tc>
          <w:tcPr>
            <w:tcW w:w="1170" w:type="dxa"/>
          </w:tcPr>
          <w:p w:rsidR="003471DA" w:rsidRPr="00C51C42" w:rsidRDefault="003471DA" w:rsidP="006A7A9D">
            <w:pPr>
              <w:spacing w:after="0" w:line="240" w:lineRule="auto"/>
              <w:jc w:val="center"/>
              <w:rPr>
                <w:rFonts w:ascii="Times New Roman" w:hAnsi="Times New Roman"/>
                <w:sz w:val="24"/>
                <w:szCs w:val="24"/>
              </w:rPr>
            </w:pPr>
            <w:r>
              <w:rPr>
                <w:rFonts w:ascii="Times New Roman" w:hAnsi="Times New Roman"/>
                <w:sz w:val="24"/>
                <w:szCs w:val="24"/>
              </w:rPr>
              <w:t>&lt;</w:t>
            </w:r>
            <w:r w:rsidRPr="00C51C42">
              <w:rPr>
                <w:rFonts w:ascii="Times New Roman" w:hAnsi="Times New Roman"/>
                <w:sz w:val="24"/>
                <w:szCs w:val="24"/>
              </w:rPr>
              <w:t>.00</w:t>
            </w:r>
            <w:r>
              <w:rPr>
                <w:rFonts w:ascii="Times New Roman" w:hAnsi="Times New Roman"/>
                <w:sz w:val="24"/>
                <w:szCs w:val="24"/>
              </w:rPr>
              <w:t>1</w:t>
            </w:r>
          </w:p>
        </w:tc>
      </w:tr>
      <w:tr w:rsidR="003471DA" w:rsidRPr="00C51C42" w:rsidTr="00C51C42">
        <w:tc>
          <w:tcPr>
            <w:tcW w:w="2538" w:type="dxa"/>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Year x Gender</w:t>
            </w:r>
          </w:p>
        </w:tc>
        <w:tc>
          <w:tcPr>
            <w:tcW w:w="2250" w:type="dxa"/>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Pr>
                <w:rFonts w:ascii="Times New Roman" w:hAnsi="Times New Roman"/>
                <w:sz w:val="24"/>
                <w:szCs w:val="24"/>
              </w:rPr>
              <w:t>0</w:t>
            </w:r>
            <w:r w:rsidR="003471DA" w:rsidRPr="00C51C42">
              <w:rPr>
                <w:rFonts w:ascii="Times New Roman" w:hAnsi="Times New Roman"/>
                <w:sz w:val="24"/>
                <w:szCs w:val="24"/>
              </w:rPr>
              <w:t>.38(.09)</w:t>
            </w:r>
          </w:p>
        </w:tc>
        <w:tc>
          <w:tcPr>
            <w:tcW w:w="1080" w:type="dxa"/>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4.24</w:t>
            </w:r>
          </w:p>
        </w:tc>
        <w:tc>
          <w:tcPr>
            <w:tcW w:w="1170" w:type="dxa"/>
          </w:tcPr>
          <w:p w:rsidR="003471DA" w:rsidRPr="00C51C42" w:rsidRDefault="003471DA" w:rsidP="006A7A9D">
            <w:pPr>
              <w:spacing w:after="0" w:line="240" w:lineRule="auto"/>
              <w:jc w:val="center"/>
              <w:rPr>
                <w:rFonts w:ascii="Times New Roman" w:hAnsi="Times New Roman"/>
                <w:sz w:val="24"/>
                <w:szCs w:val="24"/>
              </w:rPr>
            </w:pPr>
            <w:r>
              <w:rPr>
                <w:rFonts w:ascii="Times New Roman" w:hAnsi="Times New Roman"/>
                <w:sz w:val="24"/>
                <w:szCs w:val="24"/>
              </w:rPr>
              <w:t>&lt;</w:t>
            </w:r>
            <w:r w:rsidRPr="00C51C42">
              <w:rPr>
                <w:rFonts w:ascii="Times New Roman" w:hAnsi="Times New Roman"/>
                <w:sz w:val="24"/>
                <w:szCs w:val="24"/>
              </w:rPr>
              <w:t>.00</w:t>
            </w:r>
            <w:r>
              <w:rPr>
                <w:rFonts w:ascii="Times New Roman" w:hAnsi="Times New Roman"/>
                <w:sz w:val="24"/>
                <w:szCs w:val="24"/>
              </w:rPr>
              <w:t>1</w:t>
            </w:r>
          </w:p>
        </w:tc>
      </w:tr>
      <w:tr w:rsidR="003471DA" w:rsidRPr="00C51C42" w:rsidTr="00C51C42">
        <w:tc>
          <w:tcPr>
            <w:tcW w:w="2538" w:type="dxa"/>
            <w:tcBorders>
              <w:bottom w:val="single" w:sz="4" w:space="0" w:color="000000"/>
            </w:tcBorders>
          </w:tcPr>
          <w:p w:rsidR="003471DA" w:rsidRPr="00C51C42" w:rsidRDefault="003471DA" w:rsidP="00C51C42">
            <w:pPr>
              <w:spacing w:after="0" w:line="240" w:lineRule="auto"/>
              <w:rPr>
                <w:rFonts w:ascii="Times New Roman" w:hAnsi="Times New Roman"/>
                <w:sz w:val="24"/>
                <w:szCs w:val="24"/>
              </w:rPr>
            </w:pPr>
            <w:r w:rsidRPr="00C51C42">
              <w:rPr>
                <w:rFonts w:ascii="Times New Roman" w:hAnsi="Times New Roman"/>
                <w:sz w:val="24"/>
                <w:szCs w:val="24"/>
              </w:rPr>
              <w:t>Year x SA</w:t>
            </w:r>
          </w:p>
        </w:tc>
        <w:tc>
          <w:tcPr>
            <w:tcW w:w="2250" w:type="dxa"/>
            <w:tcBorders>
              <w:bottom w:val="single" w:sz="4" w:space="0" w:color="000000"/>
            </w:tcBorders>
          </w:tcPr>
          <w:p w:rsidR="003471DA" w:rsidRPr="00C51C42" w:rsidRDefault="003471DA" w:rsidP="006A7A9D">
            <w:pPr>
              <w:spacing w:after="0" w:line="240" w:lineRule="auto"/>
              <w:jc w:val="center"/>
              <w:rPr>
                <w:rFonts w:ascii="Times New Roman" w:hAnsi="Times New Roman"/>
                <w:sz w:val="24"/>
                <w:szCs w:val="24"/>
              </w:rPr>
            </w:pPr>
            <w:r w:rsidRPr="00C51C42">
              <w:rPr>
                <w:rFonts w:ascii="Times New Roman" w:hAnsi="Times New Roman"/>
                <w:sz w:val="24"/>
                <w:szCs w:val="24"/>
              </w:rPr>
              <w:t>-</w:t>
            </w:r>
            <w:r>
              <w:rPr>
                <w:rFonts w:ascii="Times New Roman" w:hAnsi="Times New Roman"/>
                <w:sz w:val="24"/>
                <w:szCs w:val="24"/>
              </w:rPr>
              <w:t>0</w:t>
            </w:r>
            <w:r w:rsidR="006A7A9D">
              <w:rPr>
                <w:rFonts w:ascii="Times New Roman" w:hAnsi="Times New Roman"/>
                <w:sz w:val="24"/>
                <w:szCs w:val="24"/>
              </w:rPr>
              <w:t>.00(.01</w:t>
            </w:r>
            <w:r w:rsidRPr="00C51C42">
              <w:rPr>
                <w:rFonts w:ascii="Times New Roman" w:hAnsi="Times New Roman"/>
                <w:sz w:val="24"/>
                <w:szCs w:val="24"/>
              </w:rPr>
              <w:t>)</w:t>
            </w:r>
          </w:p>
        </w:tc>
        <w:tc>
          <w:tcPr>
            <w:tcW w:w="1080" w:type="dxa"/>
            <w:tcBorders>
              <w:bottom w:val="single" w:sz="4" w:space="0" w:color="000000"/>
            </w:tcBorders>
          </w:tcPr>
          <w:p w:rsidR="003471DA" w:rsidRPr="00C51C42" w:rsidRDefault="003471DA" w:rsidP="006A7A9D">
            <w:pPr>
              <w:spacing w:after="0" w:line="240" w:lineRule="auto"/>
              <w:jc w:val="center"/>
              <w:rPr>
                <w:rFonts w:ascii="Times New Roman" w:hAnsi="Times New Roman"/>
                <w:sz w:val="24"/>
                <w:szCs w:val="24"/>
              </w:rPr>
            </w:pPr>
            <w:r w:rsidRPr="00C51C42">
              <w:rPr>
                <w:rFonts w:ascii="Times New Roman" w:hAnsi="Times New Roman"/>
                <w:sz w:val="24"/>
                <w:szCs w:val="24"/>
              </w:rPr>
              <w:t>-</w:t>
            </w:r>
            <w:r>
              <w:rPr>
                <w:rFonts w:ascii="Times New Roman" w:hAnsi="Times New Roman"/>
                <w:sz w:val="24"/>
                <w:szCs w:val="24"/>
              </w:rPr>
              <w:t>0</w:t>
            </w:r>
            <w:r w:rsidRPr="00C51C42">
              <w:rPr>
                <w:rFonts w:ascii="Times New Roman" w:hAnsi="Times New Roman"/>
                <w:sz w:val="24"/>
                <w:szCs w:val="24"/>
              </w:rPr>
              <w:t>.12</w:t>
            </w:r>
          </w:p>
        </w:tc>
        <w:tc>
          <w:tcPr>
            <w:tcW w:w="1170" w:type="dxa"/>
            <w:tcBorders>
              <w:bottom w:val="single" w:sz="4" w:space="0" w:color="000000"/>
            </w:tcBorders>
          </w:tcPr>
          <w:p w:rsidR="003471DA" w:rsidRPr="00C51C42" w:rsidRDefault="006A7A9D" w:rsidP="006A7A9D">
            <w:pPr>
              <w:spacing w:after="0" w:line="240" w:lineRule="auto"/>
              <w:jc w:val="center"/>
              <w:rPr>
                <w:rFonts w:ascii="Times New Roman" w:hAnsi="Times New Roman"/>
                <w:sz w:val="24"/>
                <w:szCs w:val="24"/>
              </w:rPr>
            </w:pPr>
            <w:r>
              <w:rPr>
                <w:rFonts w:ascii="Times New Roman" w:hAnsi="Times New Roman"/>
                <w:sz w:val="24"/>
                <w:szCs w:val="24"/>
              </w:rPr>
              <w:t xml:space="preserve">  </w:t>
            </w:r>
            <w:r w:rsidR="003471DA" w:rsidRPr="00C51C42">
              <w:rPr>
                <w:rFonts w:ascii="Times New Roman" w:hAnsi="Times New Roman"/>
                <w:sz w:val="24"/>
                <w:szCs w:val="24"/>
              </w:rPr>
              <w:t>.862</w:t>
            </w:r>
          </w:p>
          <w:p w:rsidR="003471DA" w:rsidRPr="00C51C42" w:rsidRDefault="003471DA" w:rsidP="006A7A9D">
            <w:pPr>
              <w:spacing w:after="0" w:line="240" w:lineRule="auto"/>
              <w:jc w:val="center"/>
              <w:rPr>
                <w:rFonts w:ascii="Times New Roman" w:hAnsi="Times New Roman"/>
                <w:sz w:val="24"/>
                <w:szCs w:val="24"/>
              </w:rPr>
            </w:pPr>
          </w:p>
        </w:tc>
      </w:tr>
    </w:tbl>
    <w:p w:rsidR="003471DA" w:rsidRDefault="003471DA" w:rsidP="00687FC6">
      <w:pPr>
        <w:rPr>
          <w:rFonts w:ascii="Times New Roman" w:hAnsi="Times New Roman"/>
          <w:b/>
          <w:sz w:val="24"/>
          <w:szCs w:val="24"/>
        </w:rPr>
      </w:pPr>
      <w:r w:rsidRPr="00ED6954">
        <w:rPr>
          <w:rFonts w:ascii="Times New Roman" w:hAnsi="Times New Roman"/>
          <w:i/>
          <w:sz w:val="20"/>
          <w:szCs w:val="20"/>
        </w:rPr>
        <w:t>Notes</w:t>
      </w:r>
      <w:r>
        <w:rPr>
          <w:rFonts w:ascii="Times New Roman" w:hAnsi="Times New Roman"/>
          <w:sz w:val="20"/>
          <w:szCs w:val="20"/>
        </w:rPr>
        <w:t xml:space="preserve">. </w:t>
      </w:r>
      <w:r w:rsidRPr="00982393">
        <w:rPr>
          <w:rFonts w:ascii="Times New Roman" w:hAnsi="Times New Roman"/>
          <w:sz w:val="20"/>
          <w:szCs w:val="20"/>
        </w:rPr>
        <w:t>Includes only days in which participants drank with others (e.g., social drinking days</w:t>
      </w:r>
      <w:r>
        <w:rPr>
          <w:rFonts w:ascii="Times New Roman" w:hAnsi="Times New Roman"/>
          <w:sz w:val="20"/>
          <w:szCs w:val="20"/>
        </w:rPr>
        <w:t>). Day of week was also included as a control variable (6 dummy-coded variables, with Sunday as the reference)</w:t>
      </w:r>
      <w:r w:rsidRPr="00982393">
        <w:rPr>
          <w:rFonts w:ascii="Times New Roman" w:hAnsi="Times New Roman"/>
          <w:sz w:val="20"/>
          <w:szCs w:val="20"/>
        </w:rPr>
        <w:t xml:space="preserve">. </w:t>
      </w:r>
      <w:r>
        <w:rPr>
          <w:rFonts w:ascii="Times New Roman" w:hAnsi="Times New Roman"/>
          <w:sz w:val="20"/>
          <w:szCs w:val="20"/>
        </w:rPr>
        <w:t xml:space="preserve"> </w:t>
      </w:r>
      <w:r w:rsidRPr="00982393">
        <w:rPr>
          <w:rFonts w:ascii="Times New Roman" w:hAnsi="Times New Roman"/>
          <w:sz w:val="20"/>
          <w:szCs w:val="20"/>
        </w:rPr>
        <w:t>Level 1 variables were person-mean centered</w:t>
      </w:r>
      <w:r>
        <w:rPr>
          <w:rFonts w:ascii="Times New Roman" w:hAnsi="Times New Roman"/>
          <w:sz w:val="20"/>
          <w:szCs w:val="20"/>
        </w:rPr>
        <w:t xml:space="preserve">, </w:t>
      </w:r>
      <w:r w:rsidRPr="00982393">
        <w:rPr>
          <w:rFonts w:ascii="Times New Roman" w:hAnsi="Times New Roman"/>
          <w:sz w:val="20"/>
          <w:szCs w:val="20"/>
        </w:rPr>
        <w:t>Year was centered at Year 1 (e.g., Year 1</w:t>
      </w:r>
      <w:r w:rsidR="00995CEB">
        <w:rPr>
          <w:rFonts w:ascii="Times New Roman" w:hAnsi="Times New Roman"/>
          <w:sz w:val="20"/>
          <w:szCs w:val="20"/>
        </w:rPr>
        <w:t xml:space="preserve"> = 0</w:t>
      </w:r>
      <w:r w:rsidRPr="00982393">
        <w:rPr>
          <w:rFonts w:ascii="Times New Roman" w:hAnsi="Times New Roman"/>
          <w:sz w:val="20"/>
          <w:szCs w:val="20"/>
        </w:rPr>
        <w:t>)</w:t>
      </w:r>
      <w:r>
        <w:rPr>
          <w:rFonts w:ascii="Times New Roman" w:hAnsi="Times New Roman"/>
          <w:sz w:val="20"/>
          <w:szCs w:val="20"/>
        </w:rPr>
        <w:t xml:space="preserve"> and Gender was dummy-coded (</w:t>
      </w:r>
      <w:r w:rsidRPr="00982393">
        <w:rPr>
          <w:rFonts w:ascii="Times New Roman" w:hAnsi="Times New Roman"/>
          <w:sz w:val="20"/>
          <w:szCs w:val="20"/>
        </w:rPr>
        <w:t>Men = 1, Women = 0</w:t>
      </w:r>
      <w:r>
        <w:rPr>
          <w:rFonts w:ascii="Times New Roman" w:hAnsi="Times New Roman"/>
          <w:sz w:val="20"/>
          <w:szCs w:val="20"/>
        </w:rPr>
        <w:t xml:space="preserve">). </w:t>
      </w:r>
    </w:p>
    <w:p w:rsidR="003471DA" w:rsidRDefault="003471DA" w:rsidP="00020947">
      <w:pPr>
        <w:spacing w:line="480" w:lineRule="auto"/>
      </w:pPr>
    </w:p>
    <w:p w:rsidR="003471DA" w:rsidRDefault="003471DA">
      <w:r>
        <w:br w:type="page"/>
      </w:r>
    </w:p>
    <w:p w:rsidR="003471DA" w:rsidRDefault="003471DA" w:rsidP="003852C9">
      <w:pPr>
        <w:jc w:val="center"/>
        <w:rPr>
          <w:rFonts w:ascii="Times New Roman" w:hAnsi="Times New Roman"/>
          <w:sz w:val="24"/>
          <w:szCs w:val="24"/>
        </w:rPr>
      </w:pPr>
      <w:r w:rsidRPr="003852C9">
        <w:rPr>
          <w:rFonts w:ascii="Times New Roman" w:hAnsi="Times New Roman"/>
          <w:sz w:val="24"/>
          <w:szCs w:val="24"/>
        </w:rPr>
        <w:lastRenderedPageBreak/>
        <w:t>Figure Caption</w:t>
      </w:r>
    </w:p>
    <w:p w:rsidR="003471DA" w:rsidRDefault="003471DA" w:rsidP="003852C9">
      <w:pPr>
        <w:spacing w:line="480" w:lineRule="auto"/>
        <w:rPr>
          <w:rFonts w:ascii="Times New Roman" w:hAnsi="Times New Roman"/>
          <w:sz w:val="24"/>
          <w:szCs w:val="24"/>
        </w:rPr>
      </w:pPr>
      <w:r w:rsidRPr="00D5205E">
        <w:rPr>
          <w:rFonts w:ascii="Times New Roman" w:hAnsi="Times New Roman"/>
          <w:i/>
          <w:sz w:val="24"/>
          <w:szCs w:val="24"/>
        </w:rPr>
        <w:t xml:space="preserve">Figure 1. </w:t>
      </w:r>
      <w:r>
        <w:rPr>
          <w:rFonts w:ascii="Times New Roman" w:hAnsi="Times New Roman"/>
          <w:sz w:val="24"/>
          <w:szCs w:val="24"/>
        </w:rPr>
        <w:t xml:space="preserve">Number of drinks as a function of event-specific norm and gender </w:t>
      </w:r>
    </w:p>
    <w:p w:rsidR="003471DA" w:rsidRDefault="003471DA" w:rsidP="003852C9">
      <w:pPr>
        <w:spacing w:line="480" w:lineRule="auto"/>
        <w:rPr>
          <w:rFonts w:ascii="Times New Roman" w:hAnsi="Times New Roman"/>
          <w:sz w:val="24"/>
          <w:szCs w:val="24"/>
        </w:rPr>
      </w:pPr>
      <w:r w:rsidRPr="003852C9">
        <w:rPr>
          <w:rFonts w:ascii="Times New Roman" w:hAnsi="Times New Roman"/>
          <w:i/>
          <w:sz w:val="24"/>
          <w:szCs w:val="24"/>
        </w:rPr>
        <w:t xml:space="preserve">Figure 2. </w:t>
      </w:r>
      <w:r>
        <w:rPr>
          <w:rFonts w:ascii="Times New Roman" w:hAnsi="Times New Roman"/>
          <w:sz w:val="24"/>
          <w:szCs w:val="24"/>
        </w:rPr>
        <w:t>Number of drinks as a function of gender and year</w:t>
      </w:r>
    </w:p>
    <w:p w:rsidR="003471DA" w:rsidRPr="003852C9" w:rsidRDefault="003471DA" w:rsidP="003852C9">
      <w:pPr>
        <w:spacing w:line="480" w:lineRule="auto"/>
        <w:rPr>
          <w:rFonts w:ascii="Times New Roman" w:hAnsi="Times New Roman"/>
          <w:sz w:val="24"/>
          <w:szCs w:val="24"/>
        </w:rPr>
      </w:pPr>
      <w:r w:rsidRPr="003852C9">
        <w:rPr>
          <w:rFonts w:ascii="Times New Roman" w:hAnsi="Times New Roman"/>
          <w:i/>
          <w:sz w:val="24"/>
          <w:szCs w:val="24"/>
        </w:rPr>
        <w:t>Figure 3</w:t>
      </w:r>
      <w:r>
        <w:rPr>
          <w:rFonts w:ascii="Times New Roman" w:hAnsi="Times New Roman"/>
          <w:sz w:val="24"/>
          <w:szCs w:val="24"/>
        </w:rPr>
        <w:t>. Event-specific norms as a function of gender and year</w:t>
      </w:r>
      <w:r w:rsidRPr="003852C9">
        <w:rPr>
          <w:rFonts w:ascii="Times New Roman" w:hAnsi="Times New Roman"/>
          <w:sz w:val="24"/>
          <w:szCs w:val="24"/>
        </w:rPr>
        <w:br w:type="page"/>
      </w:r>
    </w:p>
    <w:p w:rsidR="003471DA" w:rsidRDefault="003471DA">
      <w:pPr>
        <w:rPr>
          <w:rFonts w:ascii="Times New Roman" w:hAnsi="Times New Roman"/>
          <w:sz w:val="20"/>
          <w:szCs w:val="20"/>
        </w:rPr>
      </w:pPr>
    </w:p>
    <w:p w:rsidR="003471DA" w:rsidRDefault="00A24AA0" w:rsidP="002B0357">
      <w:pPr>
        <w:spacing w:line="240" w:lineRule="auto"/>
      </w:pPr>
      <w:r>
        <w:rPr>
          <w:noProof/>
        </w:rPr>
        <w:drawing>
          <wp:inline distT="0" distB="0" distL="0" distR="0">
            <wp:extent cx="4429125" cy="2639695"/>
            <wp:effectExtent l="0" t="0" r="0" b="0"/>
            <wp:docPr id="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471DA" w:rsidRDefault="003471DA">
      <w:r>
        <w:br w:type="page"/>
      </w:r>
    </w:p>
    <w:p w:rsidR="003471DA" w:rsidRDefault="00C04C7E">
      <w:r w:rsidRPr="00C04C7E">
        <w:rPr>
          <w:noProof/>
        </w:rPr>
        <w:lastRenderedPageBreak/>
        <w:drawing>
          <wp:inline distT="0" distB="0" distL="0" distR="0">
            <wp:extent cx="4572000" cy="2743200"/>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471DA" w:rsidRDefault="003471DA"/>
    <w:p w:rsidR="003471DA" w:rsidRDefault="003471DA"/>
    <w:p w:rsidR="003471DA" w:rsidRDefault="003471DA">
      <w:r>
        <w:br w:type="page"/>
      </w:r>
    </w:p>
    <w:p w:rsidR="003471DA" w:rsidRDefault="00A15544" w:rsidP="002B0357">
      <w:pPr>
        <w:spacing w:line="240" w:lineRule="auto"/>
      </w:pPr>
      <w:r w:rsidRPr="00A15544">
        <w:rPr>
          <w:noProof/>
        </w:rPr>
        <w:lastRenderedPageBreak/>
        <w:drawing>
          <wp:inline distT="0" distB="0" distL="0" distR="0">
            <wp:extent cx="4572000" cy="2743200"/>
            <wp:effectExtent l="0" t="0" r="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3471DA" w:rsidSect="00DC57F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0B8" w:rsidRDefault="007410B8" w:rsidP="003D0A6F">
      <w:pPr>
        <w:spacing w:after="0" w:line="240" w:lineRule="auto"/>
      </w:pPr>
      <w:r>
        <w:separator/>
      </w:r>
    </w:p>
  </w:endnote>
  <w:endnote w:type="continuationSeparator" w:id="0">
    <w:p w:rsidR="007410B8" w:rsidRDefault="007410B8" w:rsidP="003D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0B8" w:rsidRDefault="007410B8" w:rsidP="003D0A6F">
      <w:pPr>
        <w:spacing w:after="0" w:line="240" w:lineRule="auto"/>
      </w:pPr>
      <w:r>
        <w:separator/>
      </w:r>
    </w:p>
  </w:footnote>
  <w:footnote w:type="continuationSeparator" w:id="0">
    <w:p w:rsidR="007410B8" w:rsidRDefault="007410B8" w:rsidP="003D0A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1DA" w:rsidRPr="00471497" w:rsidRDefault="003471DA">
    <w:pPr>
      <w:pStyle w:val="Header"/>
      <w:jc w:val="right"/>
      <w:rPr>
        <w:rFonts w:ascii="Times New Roman" w:hAnsi="Times New Roman"/>
        <w:sz w:val="24"/>
        <w:szCs w:val="24"/>
      </w:rPr>
    </w:pPr>
    <w:r>
      <w:tab/>
    </w:r>
    <w:r w:rsidR="00484C4C">
      <w:rPr>
        <w:rFonts w:ascii="Times New Roman" w:hAnsi="Times New Roman"/>
        <w:sz w:val="24"/>
        <w:szCs w:val="24"/>
      </w:rPr>
      <w:t>O’Grady</w:t>
    </w:r>
    <w:r w:rsidRPr="00471497">
      <w:rPr>
        <w:rFonts w:ascii="Times New Roman" w:hAnsi="Times New Roman"/>
        <w:sz w:val="24"/>
        <w:szCs w:val="24"/>
      </w:rPr>
      <w:t xml:space="preserve">     </w:t>
    </w:r>
    <w:r w:rsidR="003C08FA" w:rsidRPr="00471497">
      <w:rPr>
        <w:rFonts w:ascii="Times New Roman" w:hAnsi="Times New Roman"/>
        <w:sz w:val="24"/>
        <w:szCs w:val="24"/>
      </w:rPr>
      <w:fldChar w:fldCharType="begin"/>
    </w:r>
    <w:r w:rsidRPr="00471497">
      <w:rPr>
        <w:rFonts w:ascii="Times New Roman" w:hAnsi="Times New Roman"/>
        <w:sz w:val="24"/>
        <w:szCs w:val="24"/>
      </w:rPr>
      <w:instrText xml:space="preserve"> PAGE   \* MERGEFORMAT </w:instrText>
    </w:r>
    <w:r w:rsidR="003C08FA" w:rsidRPr="00471497">
      <w:rPr>
        <w:rFonts w:ascii="Times New Roman" w:hAnsi="Times New Roman"/>
        <w:sz w:val="24"/>
        <w:szCs w:val="24"/>
      </w:rPr>
      <w:fldChar w:fldCharType="separate"/>
    </w:r>
    <w:r w:rsidR="00736092">
      <w:rPr>
        <w:rFonts w:ascii="Times New Roman" w:hAnsi="Times New Roman"/>
        <w:noProof/>
        <w:sz w:val="24"/>
        <w:szCs w:val="24"/>
      </w:rPr>
      <w:t>1</w:t>
    </w:r>
    <w:r w:rsidR="003C08FA" w:rsidRPr="00471497">
      <w:rPr>
        <w:rFonts w:ascii="Times New Roman" w:hAnsi="Times New Roman"/>
        <w:sz w:val="24"/>
        <w:szCs w:val="24"/>
      </w:rPr>
      <w:fldChar w:fldCharType="end"/>
    </w:r>
  </w:p>
  <w:p w:rsidR="003471DA" w:rsidRDefault="003471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5929"/>
    <w:multiLevelType w:val="multilevel"/>
    <w:tmpl w:val="7A8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2B281D"/>
    <w:multiLevelType w:val="multilevel"/>
    <w:tmpl w:val="486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AB31B7"/>
    <w:multiLevelType w:val="multilevel"/>
    <w:tmpl w:val="1326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9820FA"/>
    <w:multiLevelType w:val="multilevel"/>
    <w:tmpl w:val="906A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A530E9"/>
    <w:multiLevelType w:val="multilevel"/>
    <w:tmpl w:val="17B8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582C29"/>
    <w:multiLevelType w:val="multilevel"/>
    <w:tmpl w:val="DCAC2F1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5DBE0061"/>
    <w:multiLevelType w:val="multilevel"/>
    <w:tmpl w:val="6F64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895937"/>
    <w:multiLevelType w:val="multilevel"/>
    <w:tmpl w:val="CEE2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2"/>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64788"/>
    <w:rsid w:val="0000011D"/>
    <w:rsid w:val="00000CB0"/>
    <w:rsid w:val="00006428"/>
    <w:rsid w:val="00007785"/>
    <w:rsid w:val="00007F95"/>
    <w:rsid w:val="00013D38"/>
    <w:rsid w:val="00020577"/>
    <w:rsid w:val="00020947"/>
    <w:rsid w:val="00020D51"/>
    <w:rsid w:val="00022F99"/>
    <w:rsid w:val="000260D1"/>
    <w:rsid w:val="000327EC"/>
    <w:rsid w:val="00032F41"/>
    <w:rsid w:val="0003393B"/>
    <w:rsid w:val="0004138A"/>
    <w:rsid w:val="00041B95"/>
    <w:rsid w:val="00044529"/>
    <w:rsid w:val="00045A88"/>
    <w:rsid w:val="000500C7"/>
    <w:rsid w:val="000604B6"/>
    <w:rsid w:val="00080B73"/>
    <w:rsid w:val="000906FA"/>
    <w:rsid w:val="000924AC"/>
    <w:rsid w:val="00095EBF"/>
    <w:rsid w:val="000A04CA"/>
    <w:rsid w:val="000A1330"/>
    <w:rsid w:val="000A43BC"/>
    <w:rsid w:val="000A49EB"/>
    <w:rsid w:val="000B0000"/>
    <w:rsid w:val="000B297D"/>
    <w:rsid w:val="000B584D"/>
    <w:rsid w:val="000C54B7"/>
    <w:rsid w:val="000C6455"/>
    <w:rsid w:val="000C655F"/>
    <w:rsid w:val="000D2BFA"/>
    <w:rsid w:val="000D4A04"/>
    <w:rsid w:val="000E2388"/>
    <w:rsid w:val="000E2A13"/>
    <w:rsid w:val="000F27CC"/>
    <w:rsid w:val="001016C1"/>
    <w:rsid w:val="00101A06"/>
    <w:rsid w:val="0010632D"/>
    <w:rsid w:val="00114D09"/>
    <w:rsid w:val="00114E38"/>
    <w:rsid w:val="0011704B"/>
    <w:rsid w:val="00117901"/>
    <w:rsid w:val="00123573"/>
    <w:rsid w:val="00132677"/>
    <w:rsid w:val="00152F77"/>
    <w:rsid w:val="00156CF3"/>
    <w:rsid w:val="001663BA"/>
    <w:rsid w:val="00172F2E"/>
    <w:rsid w:val="00177EB7"/>
    <w:rsid w:val="00183DE6"/>
    <w:rsid w:val="00193DF6"/>
    <w:rsid w:val="00196B7B"/>
    <w:rsid w:val="00196DB0"/>
    <w:rsid w:val="001A00DD"/>
    <w:rsid w:val="001A23B2"/>
    <w:rsid w:val="001A3AAA"/>
    <w:rsid w:val="001A63CC"/>
    <w:rsid w:val="001A6839"/>
    <w:rsid w:val="001B0F1A"/>
    <w:rsid w:val="001B217A"/>
    <w:rsid w:val="001B4FC0"/>
    <w:rsid w:val="001B72F8"/>
    <w:rsid w:val="001B7FA4"/>
    <w:rsid w:val="001C24F1"/>
    <w:rsid w:val="001C726C"/>
    <w:rsid w:val="001C7E75"/>
    <w:rsid w:val="001D0FC8"/>
    <w:rsid w:val="001D4998"/>
    <w:rsid w:val="001F2A72"/>
    <w:rsid w:val="00202770"/>
    <w:rsid w:val="00205B6A"/>
    <w:rsid w:val="00213AAB"/>
    <w:rsid w:val="002155A4"/>
    <w:rsid w:val="00216AAE"/>
    <w:rsid w:val="0022689C"/>
    <w:rsid w:val="0023472B"/>
    <w:rsid w:val="0023662C"/>
    <w:rsid w:val="002375B2"/>
    <w:rsid w:val="00237F52"/>
    <w:rsid w:val="00247846"/>
    <w:rsid w:val="00247E69"/>
    <w:rsid w:val="002529EE"/>
    <w:rsid w:val="00256171"/>
    <w:rsid w:val="002567E2"/>
    <w:rsid w:val="00257329"/>
    <w:rsid w:val="00261D7F"/>
    <w:rsid w:val="002643B7"/>
    <w:rsid w:val="0026603D"/>
    <w:rsid w:val="00266968"/>
    <w:rsid w:val="00273B11"/>
    <w:rsid w:val="00273D73"/>
    <w:rsid w:val="002761F0"/>
    <w:rsid w:val="00291CD6"/>
    <w:rsid w:val="002952F0"/>
    <w:rsid w:val="002A0051"/>
    <w:rsid w:val="002A10E8"/>
    <w:rsid w:val="002A1A3A"/>
    <w:rsid w:val="002A21D4"/>
    <w:rsid w:val="002A5E48"/>
    <w:rsid w:val="002A6255"/>
    <w:rsid w:val="002B0357"/>
    <w:rsid w:val="002B0664"/>
    <w:rsid w:val="002B3B85"/>
    <w:rsid w:val="002B795F"/>
    <w:rsid w:val="002C0771"/>
    <w:rsid w:val="002C6B48"/>
    <w:rsid w:val="002D2CDD"/>
    <w:rsid w:val="002D2E3E"/>
    <w:rsid w:val="002D3BD8"/>
    <w:rsid w:val="002D44B5"/>
    <w:rsid w:val="002D59DB"/>
    <w:rsid w:val="002E43F0"/>
    <w:rsid w:val="002E4F2D"/>
    <w:rsid w:val="002E5692"/>
    <w:rsid w:val="002E5A15"/>
    <w:rsid w:val="002E6EE2"/>
    <w:rsid w:val="00300678"/>
    <w:rsid w:val="00310494"/>
    <w:rsid w:val="00310AE0"/>
    <w:rsid w:val="00317AC4"/>
    <w:rsid w:val="00330269"/>
    <w:rsid w:val="00333F35"/>
    <w:rsid w:val="003357C3"/>
    <w:rsid w:val="00337303"/>
    <w:rsid w:val="0033790C"/>
    <w:rsid w:val="003438E9"/>
    <w:rsid w:val="00344FA1"/>
    <w:rsid w:val="00345A75"/>
    <w:rsid w:val="003471DA"/>
    <w:rsid w:val="003538CA"/>
    <w:rsid w:val="003539F6"/>
    <w:rsid w:val="003648CC"/>
    <w:rsid w:val="003652D2"/>
    <w:rsid w:val="00375BBE"/>
    <w:rsid w:val="00381275"/>
    <w:rsid w:val="003850E8"/>
    <w:rsid w:val="003852C9"/>
    <w:rsid w:val="00385663"/>
    <w:rsid w:val="00391909"/>
    <w:rsid w:val="00392DD7"/>
    <w:rsid w:val="003944CA"/>
    <w:rsid w:val="00394E7E"/>
    <w:rsid w:val="003A21F8"/>
    <w:rsid w:val="003A32AF"/>
    <w:rsid w:val="003B5BB6"/>
    <w:rsid w:val="003C08FA"/>
    <w:rsid w:val="003C1DB5"/>
    <w:rsid w:val="003C348E"/>
    <w:rsid w:val="003C71C1"/>
    <w:rsid w:val="003D0A6F"/>
    <w:rsid w:val="003D5104"/>
    <w:rsid w:val="003D6316"/>
    <w:rsid w:val="003D7D65"/>
    <w:rsid w:val="003E113B"/>
    <w:rsid w:val="003E30D9"/>
    <w:rsid w:val="003E5788"/>
    <w:rsid w:val="003E639E"/>
    <w:rsid w:val="003F01DD"/>
    <w:rsid w:val="003F13E7"/>
    <w:rsid w:val="003F7402"/>
    <w:rsid w:val="004004D3"/>
    <w:rsid w:val="0040633E"/>
    <w:rsid w:val="00410668"/>
    <w:rsid w:val="00415676"/>
    <w:rsid w:val="00417AB4"/>
    <w:rsid w:val="00421D07"/>
    <w:rsid w:val="0042328E"/>
    <w:rsid w:val="00423938"/>
    <w:rsid w:val="0043158B"/>
    <w:rsid w:val="00433866"/>
    <w:rsid w:val="00433C7D"/>
    <w:rsid w:val="00435206"/>
    <w:rsid w:val="00442CDC"/>
    <w:rsid w:val="004450A8"/>
    <w:rsid w:val="004468D1"/>
    <w:rsid w:val="00447A01"/>
    <w:rsid w:val="00450D5E"/>
    <w:rsid w:val="0045408C"/>
    <w:rsid w:val="00454D5F"/>
    <w:rsid w:val="004630CC"/>
    <w:rsid w:val="004633F4"/>
    <w:rsid w:val="00465E79"/>
    <w:rsid w:val="00471497"/>
    <w:rsid w:val="00474554"/>
    <w:rsid w:val="00480050"/>
    <w:rsid w:val="00484C4C"/>
    <w:rsid w:val="0048598F"/>
    <w:rsid w:val="00487534"/>
    <w:rsid w:val="00490560"/>
    <w:rsid w:val="00493AAB"/>
    <w:rsid w:val="0049489E"/>
    <w:rsid w:val="00494D5E"/>
    <w:rsid w:val="004A029F"/>
    <w:rsid w:val="004A56D6"/>
    <w:rsid w:val="004A62F9"/>
    <w:rsid w:val="004B4C84"/>
    <w:rsid w:val="004C1FE7"/>
    <w:rsid w:val="004D1041"/>
    <w:rsid w:val="004D1200"/>
    <w:rsid w:val="004D1DFB"/>
    <w:rsid w:val="004D3AE8"/>
    <w:rsid w:val="004D4DE4"/>
    <w:rsid w:val="004F088F"/>
    <w:rsid w:val="004F240C"/>
    <w:rsid w:val="004F3C2E"/>
    <w:rsid w:val="004F70A7"/>
    <w:rsid w:val="004F7397"/>
    <w:rsid w:val="00502403"/>
    <w:rsid w:val="00503272"/>
    <w:rsid w:val="0051139C"/>
    <w:rsid w:val="00512D7E"/>
    <w:rsid w:val="00516510"/>
    <w:rsid w:val="00522B13"/>
    <w:rsid w:val="0052379D"/>
    <w:rsid w:val="00534EB4"/>
    <w:rsid w:val="00542C08"/>
    <w:rsid w:val="005452AA"/>
    <w:rsid w:val="00545F03"/>
    <w:rsid w:val="0056372D"/>
    <w:rsid w:val="0056611D"/>
    <w:rsid w:val="005670B9"/>
    <w:rsid w:val="0057154F"/>
    <w:rsid w:val="00574972"/>
    <w:rsid w:val="005801E7"/>
    <w:rsid w:val="00580FB0"/>
    <w:rsid w:val="005846DB"/>
    <w:rsid w:val="00584EBB"/>
    <w:rsid w:val="00585C88"/>
    <w:rsid w:val="00592AB5"/>
    <w:rsid w:val="00597037"/>
    <w:rsid w:val="00597BA7"/>
    <w:rsid w:val="005A0C53"/>
    <w:rsid w:val="005A469B"/>
    <w:rsid w:val="005B0949"/>
    <w:rsid w:val="005B1AB6"/>
    <w:rsid w:val="005B2383"/>
    <w:rsid w:val="005C1687"/>
    <w:rsid w:val="005C3D5A"/>
    <w:rsid w:val="005C519A"/>
    <w:rsid w:val="005C55D3"/>
    <w:rsid w:val="005C5A17"/>
    <w:rsid w:val="005C7EA0"/>
    <w:rsid w:val="005C7F23"/>
    <w:rsid w:val="005E5045"/>
    <w:rsid w:val="005E6977"/>
    <w:rsid w:val="005F63E3"/>
    <w:rsid w:val="00600913"/>
    <w:rsid w:val="00605B28"/>
    <w:rsid w:val="006107D7"/>
    <w:rsid w:val="00613D34"/>
    <w:rsid w:val="00615418"/>
    <w:rsid w:val="006213BE"/>
    <w:rsid w:val="006226BB"/>
    <w:rsid w:val="00623928"/>
    <w:rsid w:val="00631843"/>
    <w:rsid w:val="00637E7B"/>
    <w:rsid w:val="006442E7"/>
    <w:rsid w:val="00645835"/>
    <w:rsid w:val="00665B7B"/>
    <w:rsid w:val="0067422D"/>
    <w:rsid w:val="00675B30"/>
    <w:rsid w:val="006769E9"/>
    <w:rsid w:val="0067716A"/>
    <w:rsid w:val="00682261"/>
    <w:rsid w:val="00686B57"/>
    <w:rsid w:val="00687FC6"/>
    <w:rsid w:val="006A36E0"/>
    <w:rsid w:val="006A5087"/>
    <w:rsid w:val="006A7A9D"/>
    <w:rsid w:val="006A7FD3"/>
    <w:rsid w:val="006B0A4E"/>
    <w:rsid w:val="006B5976"/>
    <w:rsid w:val="006B65B1"/>
    <w:rsid w:val="006C4E77"/>
    <w:rsid w:val="006C5A64"/>
    <w:rsid w:val="006C7145"/>
    <w:rsid w:val="006D0016"/>
    <w:rsid w:val="006D25CB"/>
    <w:rsid w:val="006D63F1"/>
    <w:rsid w:val="006E1583"/>
    <w:rsid w:val="006F1371"/>
    <w:rsid w:val="0070068A"/>
    <w:rsid w:val="00702FA9"/>
    <w:rsid w:val="00704926"/>
    <w:rsid w:val="0070494F"/>
    <w:rsid w:val="0070538E"/>
    <w:rsid w:val="00705B5A"/>
    <w:rsid w:val="00715FDA"/>
    <w:rsid w:val="00717BEB"/>
    <w:rsid w:val="007230BB"/>
    <w:rsid w:val="00723E66"/>
    <w:rsid w:val="0073601D"/>
    <w:rsid w:val="00736092"/>
    <w:rsid w:val="007368C0"/>
    <w:rsid w:val="00740182"/>
    <w:rsid w:val="007410B8"/>
    <w:rsid w:val="007415E9"/>
    <w:rsid w:val="00744AEA"/>
    <w:rsid w:val="0074702F"/>
    <w:rsid w:val="0075065D"/>
    <w:rsid w:val="00753028"/>
    <w:rsid w:val="007556AB"/>
    <w:rsid w:val="00765789"/>
    <w:rsid w:val="0076779D"/>
    <w:rsid w:val="007712A8"/>
    <w:rsid w:val="00772252"/>
    <w:rsid w:val="00775FA6"/>
    <w:rsid w:val="00777D0E"/>
    <w:rsid w:val="00780C8C"/>
    <w:rsid w:val="00780DC3"/>
    <w:rsid w:val="00784485"/>
    <w:rsid w:val="00792266"/>
    <w:rsid w:val="00795447"/>
    <w:rsid w:val="007A1376"/>
    <w:rsid w:val="007A2DF6"/>
    <w:rsid w:val="007A3595"/>
    <w:rsid w:val="007B1D42"/>
    <w:rsid w:val="007B7554"/>
    <w:rsid w:val="007C2753"/>
    <w:rsid w:val="007C6CD3"/>
    <w:rsid w:val="007C7B9A"/>
    <w:rsid w:val="007D0756"/>
    <w:rsid w:val="007D615F"/>
    <w:rsid w:val="007E1D16"/>
    <w:rsid w:val="007E71BB"/>
    <w:rsid w:val="007F1AEC"/>
    <w:rsid w:val="007F40B3"/>
    <w:rsid w:val="007F5AFE"/>
    <w:rsid w:val="00806343"/>
    <w:rsid w:val="0081364B"/>
    <w:rsid w:val="00815991"/>
    <w:rsid w:val="00816B02"/>
    <w:rsid w:val="00821394"/>
    <w:rsid w:val="00823F8D"/>
    <w:rsid w:val="00826948"/>
    <w:rsid w:val="008269A5"/>
    <w:rsid w:val="008310EB"/>
    <w:rsid w:val="008325B7"/>
    <w:rsid w:val="00851F7A"/>
    <w:rsid w:val="0085219E"/>
    <w:rsid w:val="008526A1"/>
    <w:rsid w:val="0085325C"/>
    <w:rsid w:val="0086048D"/>
    <w:rsid w:val="00865324"/>
    <w:rsid w:val="00870204"/>
    <w:rsid w:val="0087077F"/>
    <w:rsid w:val="0087409C"/>
    <w:rsid w:val="00880010"/>
    <w:rsid w:val="008844E8"/>
    <w:rsid w:val="00884736"/>
    <w:rsid w:val="008849A6"/>
    <w:rsid w:val="00886531"/>
    <w:rsid w:val="00891D79"/>
    <w:rsid w:val="008944F6"/>
    <w:rsid w:val="008A43B8"/>
    <w:rsid w:val="008A6F72"/>
    <w:rsid w:val="008B254B"/>
    <w:rsid w:val="008C1260"/>
    <w:rsid w:val="008C1E92"/>
    <w:rsid w:val="008C3190"/>
    <w:rsid w:val="008C5831"/>
    <w:rsid w:val="008D164A"/>
    <w:rsid w:val="008D39AF"/>
    <w:rsid w:val="008D7124"/>
    <w:rsid w:val="008D7200"/>
    <w:rsid w:val="008E072D"/>
    <w:rsid w:val="008E19D2"/>
    <w:rsid w:val="008E25D9"/>
    <w:rsid w:val="008E4E21"/>
    <w:rsid w:val="008E5F9F"/>
    <w:rsid w:val="008F2953"/>
    <w:rsid w:val="00900114"/>
    <w:rsid w:val="0090069B"/>
    <w:rsid w:val="00905372"/>
    <w:rsid w:val="00911980"/>
    <w:rsid w:val="00914F20"/>
    <w:rsid w:val="00920724"/>
    <w:rsid w:val="00920A4C"/>
    <w:rsid w:val="009213C9"/>
    <w:rsid w:val="00927C61"/>
    <w:rsid w:val="00935BA4"/>
    <w:rsid w:val="00940155"/>
    <w:rsid w:val="0094155C"/>
    <w:rsid w:val="00942792"/>
    <w:rsid w:val="00943832"/>
    <w:rsid w:val="00943CD9"/>
    <w:rsid w:val="009574C9"/>
    <w:rsid w:val="0095792D"/>
    <w:rsid w:val="00963212"/>
    <w:rsid w:val="00963710"/>
    <w:rsid w:val="0096781E"/>
    <w:rsid w:val="00972D4A"/>
    <w:rsid w:val="00972F8B"/>
    <w:rsid w:val="00975D17"/>
    <w:rsid w:val="00982306"/>
    <w:rsid w:val="00982393"/>
    <w:rsid w:val="009920A6"/>
    <w:rsid w:val="009929FA"/>
    <w:rsid w:val="00993FF3"/>
    <w:rsid w:val="00994DAF"/>
    <w:rsid w:val="00995ADA"/>
    <w:rsid w:val="00995CEB"/>
    <w:rsid w:val="00997650"/>
    <w:rsid w:val="009A0661"/>
    <w:rsid w:val="009A796D"/>
    <w:rsid w:val="009B2E18"/>
    <w:rsid w:val="009B549B"/>
    <w:rsid w:val="009B64CB"/>
    <w:rsid w:val="009B7CA7"/>
    <w:rsid w:val="009C003D"/>
    <w:rsid w:val="009D1233"/>
    <w:rsid w:val="009D160B"/>
    <w:rsid w:val="009D389B"/>
    <w:rsid w:val="009E05FF"/>
    <w:rsid w:val="009E2482"/>
    <w:rsid w:val="009E32E7"/>
    <w:rsid w:val="009E4067"/>
    <w:rsid w:val="009E4B46"/>
    <w:rsid w:val="009F4F1B"/>
    <w:rsid w:val="00A06DCE"/>
    <w:rsid w:val="00A07845"/>
    <w:rsid w:val="00A10D53"/>
    <w:rsid w:val="00A12085"/>
    <w:rsid w:val="00A13270"/>
    <w:rsid w:val="00A15544"/>
    <w:rsid w:val="00A24AA0"/>
    <w:rsid w:val="00A24D10"/>
    <w:rsid w:val="00A44BF9"/>
    <w:rsid w:val="00A45427"/>
    <w:rsid w:val="00A530DA"/>
    <w:rsid w:val="00A53D23"/>
    <w:rsid w:val="00A55ADE"/>
    <w:rsid w:val="00A5641D"/>
    <w:rsid w:val="00A60073"/>
    <w:rsid w:val="00A60CCD"/>
    <w:rsid w:val="00A63A14"/>
    <w:rsid w:val="00A64788"/>
    <w:rsid w:val="00A6622A"/>
    <w:rsid w:val="00A70DA8"/>
    <w:rsid w:val="00A7127C"/>
    <w:rsid w:val="00A7661E"/>
    <w:rsid w:val="00A77094"/>
    <w:rsid w:val="00A83164"/>
    <w:rsid w:val="00A87EEC"/>
    <w:rsid w:val="00A92455"/>
    <w:rsid w:val="00A947BF"/>
    <w:rsid w:val="00A967AA"/>
    <w:rsid w:val="00AB10D7"/>
    <w:rsid w:val="00AB4A13"/>
    <w:rsid w:val="00AD48DD"/>
    <w:rsid w:val="00AD79D0"/>
    <w:rsid w:val="00AE31C9"/>
    <w:rsid w:val="00AE5C73"/>
    <w:rsid w:val="00AF18FE"/>
    <w:rsid w:val="00AF2DCA"/>
    <w:rsid w:val="00AF3EC8"/>
    <w:rsid w:val="00AF3F97"/>
    <w:rsid w:val="00AF7CAC"/>
    <w:rsid w:val="00B00BBB"/>
    <w:rsid w:val="00B04476"/>
    <w:rsid w:val="00B05A62"/>
    <w:rsid w:val="00B14790"/>
    <w:rsid w:val="00B17862"/>
    <w:rsid w:val="00B1799C"/>
    <w:rsid w:val="00B23B27"/>
    <w:rsid w:val="00B241CB"/>
    <w:rsid w:val="00B24D65"/>
    <w:rsid w:val="00B3318C"/>
    <w:rsid w:val="00B37A94"/>
    <w:rsid w:val="00B4383B"/>
    <w:rsid w:val="00B562D4"/>
    <w:rsid w:val="00B575CF"/>
    <w:rsid w:val="00B57A22"/>
    <w:rsid w:val="00B61F50"/>
    <w:rsid w:val="00B62196"/>
    <w:rsid w:val="00B6385C"/>
    <w:rsid w:val="00B63CE6"/>
    <w:rsid w:val="00B65C0C"/>
    <w:rsid w:val="00B65DCA"/>
    <w:rsid w:val="00B67891"/>
    <w:rsid w:val="00B725BA"/>
    <w:rsid w:val="00B73992"/>
    <w:rsid w:val="00B740DC"/>
    <w:rsid w:val="00B93036"/>
    <w:rsid w:val="00BA2143"/>
    <w:rsid w:val="00BA4C77"/>
    <w:rsid w:val="00BC160C"/>
    <w:rsid w:val="00BC235A"/>
    <w:rsid w:val="00BC34DF"/>
    <w:rsid w:val="00BC42A0"/>
    <w:rsid w:val="00BC460B"/>
    <w:rsid w:val="00BC7397"/>
    <w:rsid w:val="00BD1402"/>
    <w:rsid w:val="00BD19F1"/>
    <w:rsid w:val="00BE1FD7"/>
    <w:rsid w:val="00BE2BC0"/>
    <w:rsid w:val="00BE2BC3"/>
    <w:rsid w:val="00BE6492"/>
    <w:rsid w:val="00BE6C6B"/>
    <w:rsid w:val="00BF0946"/>
    <w:rsid w:val="00BF3A79"/>
    <w:rsid w:val="00BF795E"/>
    <w:rsid w:val="00BF7D4C"/>
    <w:rsid w:val="00C02DF1"/>
    <w:rsid w:val="00C03BC0"/>
    <w:rsid w:val="00C04C7E"/>
    <w:rsid w:val="00C06AA5"/>
    <w:rsid w:val="00C10668"/>
    <w:rsid w:val="00C1704D"/>
    <w:rsid w:val="00C17FAF"/>
    <w:rsid w:val="00C23D55"/>
    <w:rsid w:val="00C246AC"/>
    <w:rsid w:val="00C30560"/>
    <w:rsid w:val="00C31935"/>
    <w:rsid w:val="00C31D8A"/>
    <w:rsid w:val="00C32FEC"/>
    <w:rsid w:val="00C337F3"/>
    <w:rsid w:val="00C36101"/>
    <w:rsid w:val="00C40F52"/>
    <w:rsid w:val="00C41039"/>
    <w:rsid w:val="00C47FD5"/>
    <w:rsid w:val="00C50881"/>
    <w:rsid w:val="00C51C42"/>
    <w:rsid w:val="00C5265D"/>
    <w:rsid w:val="00C7004C"/>
    <w:rsid w:val="00C81317"/>
    <w:rsid w:val="00C9102C"/>
    <w:rsid w:val="00C944C9"/>
    <w:rsid w:val="00CA306C"/>
    <w:rsid w:val="00CA67D9"/>
    <w:rsid w:val="00CB2903"/>
    <w:rsid w:val="00CB3824"/>
    <w:rsid w:val="00CB7B33"/>
    <w:rsid w:val="00CC64DA"/>
    <w:rsid w:val="00CC6DAC"/>
    <w:rsid w:val="00CD010A"/>
    <w:rsid w:val="00CD0FD6"/>
    <w:rsid w:val="00CD2FD6"/>
    <w:rsid w:val="00CD4F01"/>
    <w:rsid w:val="00CE1F27"/>
    <w:rsid w:val="00CE4914"/>
    <w:rsid w:val="00CF082D"/>
    <w:rsid w:val="00CF348D"/>
    <w:rsid w:val="00CF3691"/>
    <w:rsid w:val="00CF4206"/>
    <w:rsid w:val="00D00262"/>
    <w:rsid w:val="00D00501"/>
    <w:rsid w:val="00D01455"/>
    <w:rsid w:val="00D03671"/>
    <w:rsid w:val="00D07081"/>
    <w:rsid w:val="00D125E4"/>
    <w:rsid w:val="00D158A7"/>
    <w:rsid w:val="00D21F2A"/>
    <w:rsid w:val="00D22DE7"/>
    <w:rsid w:val="00D23577"/>
    <w:rsid w:val="00D24694"/>
    <w:rsid w:val="00D325C8"/>
    <w:rsid w:val="00D33447"/>
    <w:rsid w:val="00D35DFE"/>
    <w:rsid w:val="00D36F18"/>
    <w:rsid w:val="00D37FC1"/>
    <w:rsid w:val="00D4106D"/>
    <w:rsid w:val="00D422B6"/>
    <w:rsid w:val="00D4490B"/>
    <w:rsid w:val="00D5076B"/>
    <w:rsid w:val="00D5205E"/>
    <w:rsid w:val="00D530DB"/>
    <w:rsid w:val="00D66FDD"/>
    <w:rsid w:val="00D6794E"/>
    <w:rsid w:val="00D73763"/>
    <w:rsid w:val="00D744E6"/>
    <w:rsid w:val="00D8099A"/>
    <w:rsid w:val="00D816CE"/>
    <w:rsid w:val="00D827B7"/>
    <w:rsid w:val="00D83CDF"/>
    <w:rsid w:val="00D94932"/>
    <w:rsid w:val="00DA0CFD"/>
    <w:rsid w:val="00DA1C8B"/>
    <w:rsid w:val="00DA2B45"/>
    <w:rsid w:val="00DA5A70"/>
    <w:rsid w:val="00DA6B3A"/>
    <w:rsid w:val="00DB14E3"/>
    <w:rsid w:val="00DB2233"/>
    <w:rsid w:val="00DB31F3"/>
    <w:rsid w:val="00DB42ED"/>
    <w:rsid w:val="00DB43B8"/>
    <w:rsid w:val="00DB79A8"/>
    <w:rsid w:val="00DC1670"/>
    <w:rsid w:val="00DC57F5"/>
    <w:rsid w:val="00DC7413"/>
    <w:rsid w:val="00DD24EF"/>
    <w:rsid w:val="00DD4564"/>
    <w:rsid w:val="00DE16AD"/>
    <w:rsid w:val="00DE5418"/>
    <w:rsid w:val="00DE68B0"/>
    <w:rsid w:val="00DF17E6"/>
    <w:rsid w:val="00DF33BF"/>
    <w:rsid w:val="00DF613E"/>
    <w:rsid w:val="00E13BBB"/>
    <w:rsid w:val="00E1536D"/>
    <w:rsid w:val="00E15E36"/>
    <w:rsid w:val="00E21E9B"/>
    <w:rsid w:val="00E22A17"/>
    <w:rsid w:val="00E22FDC"/>
    <w:rsid w:val="00E230AF"/>
    <w:rsid w:val="00E26FDE"/>
    <w:rsid w:val="00E272ED"/>
    <w:rsid w:val="00E30BA5"/>
    <w:rsid w:val="00E31026"/>
    <w:rsid w:val="00E3263F"/>
    <w:rsid w:val="00E344CF"/>
    <w:rsid w:val="00E40CF1"/>
    <w:rsid w:val="00E42A7A"/>
    <w:rsid w:val="00E42C18"/>
    <w:rsid w:val="00E43DFD"/>
    <w:rsid w:val="00E43E27"/>
    <w:rsid w:val="00E44B22"/>
    <w:rsid w:val="00E4567B"/>
    <w:rsid w:val="00E460F6"/>
    <w:rsid w:val="00E50723"/>
    <w:rsid w:val="00E50C14"/>
    <w:rsid w:val="00E52274"/>
    <w:rsid w:val="00E532E7"/>
    <w:rsid w:val="00E57F61"/>
    <w:rsid w:val="00E67901"/>
    <w:rsid w:val="00E73E98"/>
    <w:rsid w:val="00E75E99"/>
    <w:rsid w:val="00E77491"/>
    <w:rsid w:val="00E77C41"/>
    <w:rsid w:val="00E77F1E"/>
    <w:rsid w:val="00E83632"/>
    <w:rsid w:val="00E86F49"/>
    <w:rsid w:val="00E90A5D"/>
    <w:rsid w:val="00E92A12"/>
    <w:rsid w:val="00EA0EB4"/>
    <w:rsid w:val="00EA1972"/>
    <w:rsid w:val="00EA1E71"/>
    <w:rsid w:val="00EA4C19"/>
    <w:rsid w:val="00EB2965"/>
    <w:rsid w:val="00EB770A"/>
    <w:rsid w:val="00EC169F"/>
    <w:rsid w:val="00EC33B9"/>
    <w:rsid w:val="00ED0B0A"/>
    <w:rsid w:val="00ED65A2"/>
    <w:rsid w:val="00ED6866"/>
    <w:rsid w:val="00ED6954"/>
    <w:rsid w:val="00EF4B09"/>
    <w:rsid w:val="00F01FAE"/>
    <w:rsid w:val="00F020D9"/>
    <w:rsid w:val="00F05719"/>
    <w:rsid w:val="00F05FE8"/>
    <w:rsid w:val="00F06831"/>
    <w:rsid w:val="00F07358"/>
    <w:rsid w:val="00F15483"/>
    <w:rsid w:val="00F15BCA"/>
    <w:rsid w:val="00F279A0"/>
    <w:rsid w:val="00F36395"/>
    <w:rsid w:val="00F37733"/>
    <w:rsid w:val="00F40176"/>
    <w:rsid w:val="00F412C9"/>
    <w:rsid w:val="00F446E9"/>
    <w:rsid w:val="00F4493B"/>
    <w:rsid w:val="00F51AFF"/>
    <w:rsid w:val="00F521D8"/>
    <w:rsid w:val="00F52AB3"/>
    <w:rsid w:val="00F568FE"/>
    <w:rsid w:val="00F56FF4"/>
    <w:rsid w:val="00F60C59"/>
    <w:rsid w:val="00F60C5B"/>
    <w:rsid w:val="00F66826"/>
    <w:rsid w:val="00F73F4F"/>
    <w:rsid w:val="00F74506"/>
    <w:rsid w:val="00F85DBD"/>
    <w:rsid w:val="00F86C55"/>
    <w:rsid w:val="00F87710"/>
    <w:rsid w:val="00F94CAF"/>
    <w:rsid w:val="00F95B2A"/>
    <w:rsid w:val="00F96EB4"/>
    <w:rsid w:val="00FA5F74"/>
    <w:rsid w:val="00FB22A4"/>
    <w:rsid w:val="00FB3C37"/>
    <w:rsid w:val="00FC5616"/>
    <w:rsid w:val="00FC741D"/>
    <w:rsid w:val="00FD04FE"/>
    <w:rsid w:val="00FD0575"/>
    <w:rsid w:val="00FD093A"/>
    <w:rsid w:val="00FD4D48"/>
    <w:rsid w:val="00FD55CD"/>
    <w:rsid w:val="00FD5E8F"/>
    <w:rsid w:val="00FD6C6A"/>
    <w:rsid w:val="00FD7810"/>
    <w:rsid w:val="00FE5DEF"/>
    <w:rsid w:val="00FF58A2"/>
    <w:rsid w:val="00FF6030"/>
    <w:rsid w:val="00FF67E6"/>
    <w:rsid w:val="00FF7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7F5"/>
    <w:pPr>
      <w:spacing w:after="200" w:line="276" w:lineRule="auto"/>
    </w:pPr>
    <w:rPr>
      <w:sz w:val="22"/>
      <w:szCs w:val="22"/>
    </w:rPr>
  </w:style>
  <w:style w:type="paragraph" w:styleId="Heading4">
    <w:name w:val="heading 4"/>
    <w:basedOn w:val="Normal"/>
    <w:link w:val="Heading4Char"/>
    <w:uiPriority w:val="99"/>
    <w:qFormat/>
    <w:rsid w:val="001C726C"/>
    <w:pPr>
      <w:spacing w:after="0" w:line="240" w:lineRule="auto"/>
      <w:outlineLvl w:val="3"/>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locked/>
    <w:rsid w:val="001C726C"/>
    <w:rPr>
      <w:rFonts w:ascii="Arial" w:hAnsi="Arial" w:cs="Arial"/>
      <w:b/>
      <w:bCs/>
      <w:sz w:val="24"/>
      <w:szCs w:val="24"/>
    </w:rPr>
  </w:style>
  <w:style w:type="table" w:styleId="TableGrid">
    <w:name w:val="Table Grid"/>
    <w:basedOn w:val="TableNormal"/>
    <w:uiPriority w:val="99"/>
    <w:rsid w:val="00A87E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E75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75E99"/>
    <w:rPr>
      <w:rFonts w:ascii="Tahoma" w:hAnsi="Tahoma" w:cs="Tahoma"/>
      <w:sz w:val="16"/>
      <w:szCs w:val="16"/>
    </w:rPr>
  </w:style>
  <w:style w:type="paragraph" w:styleId="Header">
    <w:name w:val="header"/>
    <w:basedOn w:val="Normal"/>
    <w:link w:val="HeaderChar"/>
    <w:uiPriority w:val="99"/>
    <w:rsid w:val="003D0A6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D0A6F"/>
    <w:rPr>
      <w:rFonts w:cs="Times New Roman"/>
    </w:rPr>
  </w:style>
  <w:style w:type="paragraph" w:styleId="Footer">
    <w:name w:val="footer"/>
    <w:basedOn w:val="Normal"/>
    <w:link w:val="FooterChar"/>
    <w:uiPriority w:val="99"/>
    <w:semiHidden/>
    <w:rsid w:val="003D0A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3D0A6F"/>
    <w:rPr>
      <w:rFonts w:cs="Times New Roman"/>
    </w:rPr>
  </w:style>
  <w:style w:type="character" w:styleId="CommentReference">
    <w:name w:val="annotation reference"/>
    <w:basedOn w:val="DefaultParagraphFont"/>
    <w:uiPriority w:val="99"/>
    <w:semiHidden/>
    <w:rsid w:val="00BC460B"/>
    <w:rPr>
      <w:rFonts w:cs="Times New Roman"/>
      <w:sz w:val="16"/>
      <w:szCs w:val="16"/>
    </w:rPr>
  </w:style>
  <w:style w:type="paragraph" w:styleId="CommentText">
    <w:name w:val="annotation text"/>
    <w:basedOn w:val="Normal"/>
    <w:link w:val="CommentTextChar"/>
    <w:uiPriority w:val="99"/>
    <w:rsid w:val="00BC460B"/>
    <w:pPr>
      <w:spacing w:line="240" w:lineRule="auto"/>
    </w:pPr>
    <w:rPr>
      <w:sz w:val="20"/>
      <w:szCs w:val="20"/>
    </w:rPr>
  </w:style>
  <w:style w:type="character" w:customStyle="1" w:styleId="CommentTextChar">
    <w:name w:val="Comment Text Char"/>
    <w:basedOn w:val="DefaultParagraphFont"/>
    <w:link w:val="CommentText"/>
    <w:uiPriority w:val="99"/>
    <w:locked/>
    <w:rsid w:val="00BC460B"/>
    <w:rPr>
      <w:rFonts w:cs="Times New Roman"/>
      <w:sz w:val="20"/>
      <w:szCs w:val="20"/>
    </w:rPr>
  </w:style>
  <w:style w:type="paragraph" w:styleId="CommentSubject">
    <w:name w:val="annotation subject"/>
    <w:basedOn w:val="CommentText"/>
    <w:next w:val="CommentText"/>
    <w:link w:val="CommentSubjectChar"/>
    <w:uiPriority w:val="99"/>
    <w:semiHidden/>
    <w:rsid w:val="00BC460B"/>
    <w:rPr>
      <w:b/>
      <w:bCs/>
    </w:rPr>
  </w:style>
  <w:style w:type="character" w:customStyle="1" w:styleId="CommentSubjectChar">
    <w:name w:val="Comment Subject Char"/>
    <w:basedOn w:val="CommentTextChar"/>
    <w:link w:val="CommentSubject"/>
    <w:uiPriority w:val="99"/>
    <w:semiHidden/>
    <w:locked/>
    <w:rsid w:val="00BC460B"/>
    <w:rPr>
      <w:rFonts w:cs="Times New Roman"/>
      <w:b/>
      <w:bCs/>
      <w:sz w:val="20"/>
      <w:szCs w:val="20"/>
    </w:rPr>
  </w:style>
  <w:style w:type="character" w:styleId="Hyperlink">
    <w:name w:val="Hyperlink"/>
    <w:basedOn w:val="DefaultParagraphFont"/>
    <w:uiPriority w:val="99"/>
    <w:semiHidden/>
    <w:rsid w:val="009B2E18"/>
    <w:rPr>
      <w:rFonts w:cs="Times New Roman"/>
      <w:color w:val="005BC6"/>
      <w:u w:val="none"/>
      <w:effect w:val="none"/>
    </w:rPr>
  </w:style>
  <w:style w:type="character" w:customStyle="1" w:styleId="title-link-wrapper1">
    <w:name w:val="title-link-wrapper1"/>
    <w:basedOn w:val="DefaultParagraphFont"/>
    <w:uiPriority w:val="99"/>
    <w:rsid w:val="009B2E18"/>
    <w:rPr>
      <w:rFonts w:cs="Times New Roman"/>
      <w:sz w:val="32"/>
      <w:szCs w:val="32"/>
    </w:rPr>
  </w:style>
  <w:style w:type="character" w:customStyle="1" w:styleId="hidden2">
    <w:name w:val="hidden2"/>
    <w:basedOn w:val="DefaultParagraphFont"/>
    <w:uiPriority w:val="99"/>
    <w:rsid w:val="009B2E18"/>
    <w:rPr>
      <w:rFonts w:cs="Times New Roman"/>
    </w:rPr>
  </w:style>
  <w:style w:type="character" w:customStyle="1" w:styleId="medium-font">
    <w:name w:val="medium-font"/>
    <w:basedOn w:val="DefaultParagraphFont"/>
    <w:uiPriority w:val="99"/>
    <w:rsid w:val="009B2E18"/>
    <w:rPr>
      <w:rFonts w:cs="Times New Roman"/>
    </w:rPr>
  </w:style>
  <w:style w:type="character" w:styleId="Strong">
    <w:name w:val="Strong"/>
    <w:basedOn w:val="DefaultParagraphFont"/>
    <w:uiPriority w:val="99"/>
    <w:qFormat/>
    <w:rsid w:val="009B2E18"/>
    <w:rPr>
      <w:rFonts w:cs="Times New Roman"/>
      <w:b/>
      <w:bCs/>
    </w:rPr>
  </w:style>
  <w:style w:type="paragraph" w:customStyle="1" w:styleId="title1">
    <w:name w:val="title1"/>
    <w:basedOn w:val="Normal"/>
    <w:uiPriority w:val="99"/>
    <w:rsid w:val="00975D17"/>
    <w:pPr>
      <w:spacing w:after="0" w:line="240" w:lineRule="auto"/>
    </w:pPr>
    <w:rPr>
      <w:rFonts w:ascii="Times New Roman" w:eastAsia="Times New Roman" w:hAnsi="Times New Roman"/>
      <w:sz w:val="29"/>
      <w:szCs w:val="29"/>
    </w:rPr>
  </w:style>
  <w:style w:type="paragraph" w:customStyle="1" w:styleId="rprtbody1">
    <w:name w:val="rprtbody1"/>
    <w:basedOn w:val="Normal"/>
    <w:uiPriority w:val="99"/>
    <w:rsid w:val="00975D17"/>
    <w:pPr>
      <w:spacing w:before="34" w:after="34" w:line="240" w:lineRule="auto"/>
    </w:pPr>
    <w:rPr>
      <w:rFonts w:ascii="Times New Roman" w:eastAsia="Times New Roman" w:hAnsi="Times New Roman"/>
      <w:sz w:val="28"/>
      <w:szCs w:val="28"/>
    </w:rPr>
  </w:style>
  <w:style w:type="paragraph" w:customStyle="1" w:styleId="aux1">
    <w:name w:val="aux1"/>
    <w:basedOn w:val="Normal"/>
    <w:uiPriority w:val="99"/>
    <w:rsid w:val="00975D17"/>
    <w:pPr>
      <w:spacing w:after="0" w:line="320" w:lineRule="atLeast"/>
    </w:pPr>
    <w:rPr>
      <w:rFonts w:ascii="Times New Roman" w:eastAsia="Times New Roman" w:hAnsi="Times New Roman"/>
      <w:sz w:val="24"/>
      <w:szCs w:val="24"/>
    </w:rPr>
  </w:style>
  <w:style w:type="character" w:customStyle="1" w:styleId="rprtid1">
    <w:name w:val="rprtid1"/>
    <w:basedOn w:val="DefaultParagraphFont"/>
    <w:uiPriority w:val="99"/>
    <w:rsid w:val="00975D17"/>
    <w:rPr>
      <w:rFonts w:cs="Times New Roman"/>
      <w:color w:val="696969"/>
    </w:rPr>
  </w:style>
  <w:style w:type="character" w:customStyle="1" w:styleId="rprtlinks1">
    <w:name w:val="rprtlinks1"/>
    <w:basedOn w:val="DefaultParagraphFont"/>
    <w:uiPriority w:val="99"/>
    <w:rsid w:val="00975D17"/>
    <w:rPr>
      <w:rFonts w:cs="Times New Roman"/>
    </w:rPr>
  </w:style>
  <w:style w:type="character" w:customStyle="1" w:styleId="src1">
    <w:name w:val="src1"/>
    <w:basedOn w:val="DefaultParagraphFont"/>
    <w:uiPriority w:val="99"/>
    <w:rsid w:val="00975D17"/>
    <w:rPr>
      <w:rFonts w:cs="Times New Roman"/>
    </w:rPr>
  </w:style>
  <w:style w:type="character" w:customStyle="1" w:styleId="statusicon1">
    <w:name w:val="status_icon1"/>
    <w:basedOn w:val="DefaultParagraphFont"/>
    <w:uiPriority w:val="99"/>
    <w:rsid w:val="00975D17"/>
    <w:rPr>
      <w:rFonts w:cs="Times New Roman"/>
      <w:b/>
      <w:bCs/>
      <w:color w:val="985735"/>
    </w:rPr>
  </w:style>
  <w:style w:type="character" w:customStyle="1" w:styleId="jrnl">
    <w:name w:val="jrnl"/>
    <w:basedOn w:val="DefaultParagraphFont"/>
    <w:uiPriority w:val="99"/>
    <w:rsid w:val="00975D17"/>
    <w:rPr>
      <w:rFonts w:cs="Times New Roman"/>
    </w:rPr>
  </w:style>
  <w:style w:type="paragraph" w:styleId="NormalWeb">
    <w:name w:val="Normal (Web)"/>
    <w:basedOn w:val="Normal"/>
    <w:uiPriority w:val="99"/>
    <w:semiHidden/>
    <w:rsid w:val="00975D17"/>
    <w:pPr>
      <w:spacing w:before="100" w:beforeAutospacing="1" w:after="100" w:afterAutospacing="1" w:line="240" w:lineRule="auto"/>
    </w:pPr>
    <w:rPr>
      <w:rFonts w:ascii="Times New Roman" w:eastAsia="Times New Roman" w:hAnsi="Times New Roman"/>
      <w:sz w:val="24"/>
      <w:szCs w:val="24"/>
    </w:rPr>
  </w:style>
  <w:style w:type="character" w:customStyle="1" w:styleId="medium-font1">
    <w:name w:val="medium-font1"/>
    <w:basedOn w:val="DefaultParagraphFont"/>
    <w:uiPriority w:val="99"/>
    <w:rsid w:val="00645835"/>
    <w:rPr>
      <w:rFonts w:cs="Times New Roman"/>
      <w:sz w:val="19"/>
      <w:szCs w:val="19"/>
    </w:rPr>
  </w:style>
  <w:style w:type="character" w:styleId="Emphasis">
    <w:name w:val="Emphasis"/>
    <w:basedOn w:val="DefaultParagraphFont"/>
    <w:uiPriority w:val="99"/>
    <w:qFormat/>
    <w:rsid w:val="001C726C"/>
    <w:rPr>
      <w:rFonts w:cs="Times New Roman"/>
      <w:i/>
      <w:iCs/>
    </w:rPr>
  </w:style>
  <w:style w:type="paragraph" w:styleId="ListParagraph">
    <w:name w:val="List Paragraph"/>
    <w:basedOn w:val="Normal"/>
    <w:uiPriority w:val="34"/>
    <w:qFormat/>
    <w:rsid w:val="00995CEB"/>
    <w:pPr>
      <w:ind w:left="720"/>
      <w:contextualSpacing/>
    </w:pPr>
  </w:style>
  <w:style w:type="paragraph" w:styleId="PlainText">
    <w:name w:val="Plain Text"/>
    <w:basedOn w:val="Normal"/>
    <w:link w:val="PlainTextChar"/>
    <w:uiPriority w:val="99"/>
    <w:semiHidden/>
    <w:unhideWhenUsed/>
    <w:rsid w:val="00D125E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125E4"/>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5329">
      <w:bodyDiv w:val="1"/>
      <w:marLeft w:val="0"/>
      <w:marRight w:val="0"/>
      <w:marTop w:val="0"/>
      <w:marBottom w:val="0"/>
      <w:divBdr>
        <w:top w:val="none" w:sz="0" w:space="0" w:color="auto"/>
        <w:left w:val="none" w:sz="0" w:space="0" w:color="auto"/>
        <w:bottom w:val="none" w:sz="0" w:space="0" w:color="auto"/>
        <w:right w:val="none" w:sz="0" w:space="0" w:color="auto"/>
      </w:divBdr>
    </w:div>
    <w:div w:id="1667131095">
      <w:bodyDiv w:val="1"/>
      <w:marLeft w:val="0"/>
      <w:marRight w:val="0"/>
      <w:marTop w:val="0"/>
      <w:marBottom w:val="0"/>
      <w:divBdr>
        <w:top w:val="none" w:sz="0" w:space="0" w:color="auto"/>
        <w:left w:val="none" w:sz="0" w:space="0" w:color="auto"/>
        <w:bottom w:val="none" w:sz="0" w:space="0" w:color="auto"/>
        <w:right w:val="none" w:sz="0" w:space="0" w:color="auto"/>
      </w:divBdr>
    </w:div>
    <w:div w:id="1762994891">
      <w:marLeft w:val="0"/>
      <w:marRight w:val="0"/>
      <w:marTop w:val="0"/>
      <w:marBottom w:val="0"/>
      <w:divBdr>
        <w:top w:val="none" w:sz="0" w:space="0" w:color="auto"/>
        <w:left w:val="none" w:sz="0" w:space="0" w:color="auto"/>
        <w:bottom w:val="none" w:sz="0" w:space="0" w:color="auto"/>
        <w:right w:val="none" w:sz="0" w:space="0" w:color="auto"/>
      </w:divBdr>
      <w:divsChild>
        <w:div w:id="1762994968">
          <w:marLeft w:val="0"/>
          <w:marRight w:val="0"/>
          <w:marTop w:val="0"/>
          <w:marBottom w:val="0"/>
          <w:divBdr>
            <w:top w:val="none" w:sz="0" w:space="0" w:color="auto"/>
            <w:left w:val="none" w:sz="0" w:space="0" w:color="auto"/>
            <w:bottom w:val="none" w:sz="0" w:space="0" w:color="auto"/>
            <w:right w:val="none" w:sz="0" w:space="0" w:color="auto"/>
          </w:divBdr>
          <w:divsChild>
            <w:div w:id="1762994944">
              <w:marLeft w:val="0"/>
              <w:marRight w:val="0"/>
              <w:marTop w:val="0"/>
              <w:marBottom w:val="0"/>
              <w:divBdr>
                <w:top w:val="none" w:sz="0" w:space="0" w:color="auto"/>
                <w:left w:val="none" w:sz="0" w:space="0" w:color="auto"/>
                <w:bottom w:val="none" w:sz="0" w:space="0" w:color="auto"/>
                <w:right w:val="none" w:sz="0" w:space="0" w:color="auto"/>
              </w:divBdr>
              <w:divsChild>
                <w:div w:id="1762994946">
                  <w:marLeft w:val="0"/>
                  <w:marRight w:val="0"/>
                  <w:marTop w:val="0"/>
                  <w:marBottom w:val="0"/>
                  <w:divBdr>
                    <w:top w:val="single" w:sz="6" w:space="0" w:color="BFCCD5"/>
                    <w:left w:val="none" w:sz="0" w:space="0" w:color="auto"/>
                    <w:bottom w:val="none" w:sz="0" w:space="0" w:color="auto"/>
                    <w:right w:val="none" w:sz="0" w:space="0" w:color="auto"/>
                  </w:divBdr>
                  <w:divsChild>
                    <w:div w:id="1762994943">
                      <w:marLeft w:val="300"/>
                      <w:marRight w:val="300"/>
                      <w:marTop w:val="0"/>
                      <w:marBottom w:val="0"/>
                      <w:divBdr>
                        <w:top w:val="none" w:sz="0" w:space="0" w:color="auto"/>
                        <w:left w:val="none" w:sz="0" w:space="0" w:color="auto"/>
                        <w:bottom w:val="none" w:sz="0" w:space="0" w:color="auto"/>
                        <w:right w:val="none" w:sz="0" w:space="0" w:color="auto"/>
                      </w:divBdr>
                      <w:divsChild>
                        <w:div w:id="1762994898">
                          <w:marLeft w:val="0"/>
                          <w:marRight w:val="0"/>
                          <w:marTop w:val="0"/>
                          <w:marBottom w:val="0"/>
                          <w:divBdr>
                            <w:top w:val="none" w:sz="0" w:space="0" w:color="auto"/>
                            <w:left w:val="none" w:sz="0" w:space="0" w:color="auto"/>
                            <w:bottom w:val="none" w:sz="0" w:space="0" w:color="auto"/>
                            <w:right w:val="none" w:sz="0" w:space="0" w:color="auto"/>
                          </w:divBdr>
                          <w:divsChild>
                            <w:div w:id="1762994914">
                              <w:marLeft w:val="0"/>
                              <w:marRight w:val="0"/>
                              <w:marTop w:val="0"/>
                              <w:marBottom w:val="0"/>
                              <w:divBdr>
                                <w:top w:val="none" w:sz="0" w:space="0" w:color="auto"/>
                                <w:left w:val="none" w:sz="0" w:space="0" w:color="auto"/>
                                <w:bottom w:val="none" w:sz="0" w:space="0" w:color="auto"/>
                                <w:right w:val="none" w:sz="0" w:space="0" w:color="auto"/>
                              </w:divBdr>
                              <w:divsChild>
                                <w:div w:id="1762994893">
                                  <w:marLeft w:val="0"/>
                                  <w:marRight w:val="0"/>
                                  <w:marTop w:val="0"/>
                                  <w:marBottom w:val="0"/>
                                  <w:divBdr>
                                    <w:top w:val="none" w:sz="0" w:space="0" w:color="auto"/>
                                    <w:left w:val="none" w:sz="0" w:space="0" w:color="auto"/>
                                    <w:bottom w:val="none" w:sz="0" w:space="0" w:color="auto"/>
                                    <w:right w:val="none" w:sz="0" w:space="0" w:color="auto"/>
                                  </w:divBdr>
                                  <w:divsChild>
                                    <w:div w:id="1762994971">
                                      <w:marLeft w:val="0"/>
                                      <w:marRight w:val="0"/>
                                      <w:marTop w:val="0"/>
                                      <w:marBottom w:val="0"/>
                                      <w:divBdr>
                                        <w:top w:val="none" w:sz="0" w:space="0" w:color="auto"/>
                                        <w:left w:val="none" w:sz="0" w:space="0" w:color="auto"/>
                                        <w:bottom w:val="none" w:sz="0" w:space="0" w:color="auto"/>
                                        <w:right w:val="none" w:sz="0" w:space="0" w:color="auto"/>
                                      </w:divBdr>
                                      <w:divsChild>
                                        <w:div w:id="1762994979">
                                          <w:marLeft w:val="840"/>
                                          <w:marRight w:val="0"/>
                                          <w:marTop w:val="0"/>
                                          <w:marBottom w:val="0"/>
                                          <w:divBdr>
                                            <w:top w:val="none" w:sz="0" w:space="0" w:color="auto"/>
                                            <w:left w:val="none" w:sz="0" w:space="0" w:color="auto"/>
                                            <w:bottom w:val="none" w:sz="0" w:space="0" w:color="auto"/>
                                            <w:right w:val="none" w:sz="0" w:space="0" w:color="auto"/>
                                          </w:divBdr>
                                          <w:divsChild>
                                            <w:div w:id="1762994941">
                                              <w:marLeft w:val="0"/>
                                              <w:marRight w:val="0"/>
                                              <w:marTop w:val="0"/>
                                              <w:marBottom w:val="0"/>
                                              <w:divBdr>
                                                <w:top w:val="none" w:sz="0" w:space="0" w:color="auto"/>
                                                <w:left w:val="none" w:sz="0" w:space="0" w:color="auto"/>
                                                <w:bottom w:val="none" w:sz="0" w:space="0" w:color="auto"/>
                                                <w:right w:val="none" w:sz="0" w:space="0" w:color="auto"/>
                                              </w:divBdr>
                                              <w:divsChild>
                                                <w:div w:id="1762994942">
                                                  <w:marLeft w:val="0"/>
                                                  <w:marRight w:val="0"/>
                                                  <w:marTop w:val="0"/>
                                                  <w:marBottom w:val="0"/>
                                                  <w:divBdr>
                                                    <w:top w:val="none" w:sz="0" w:space="0" w:color="auto"/>
                                                    <w:left w:val="none" w:sz="0" w:space="0" w:color="auto"/>
                                                    <w:bottom w:val="none" w:sz="0" w:space="0" w:color="auto"/>
                                                    <w:right w:val="none" w:sz="0" w:space="0" w:color="auto"/>
                                                  </w:divBdr>
                                                </w:div>
                                                <w:div w:id="17629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2994903">
      <w:marLeft w:val="0"/>
      <w:marRight w:val="0"/>
      <w:marTop w:val="0"/>
      <w:marBottom w:val="0"/>
      <w:divBdr>
        <w:top w:val="none" w:sz="0" w:space="0" w:color="auto"/>
        <w:left w:val="none" w:sz="0" w:space="0" w:color="auto"/>
        <w:bottom w:val="none" w:sz="0" w:space="0" w:color="auto"/>
        <w:right w:val="none" w:sz="0" w:space="0" w:color="auto"/>
      </w:divBdr>
      <w:divsChild>
        <w:div w:id="1762994966">
          <w:marLeft w:val="0"/>
          <w:marRight w:val="0"/>
          <w:marTop w:val="0"/>
          <w:marBottom w:val="0"/>
          <w:divBdr>
            <w:top w:val="none" w:sz="0" w:space="0" w:color="auto"/>
            <w:left w:val="none" w:sz="0" w:space="0" w:color="auto"/>
            <w:bottom w:val="none" w:sz="0" w:space="0" w:color="auto"/>
            <w:right w:val="none" w:sz="0" w:space="0" w:color="auto"/>
          </w:divBdr>
          <w:divsChild>
            <w:div w:id="1762994967">
              <w:marLeft w:val="0"/>
              <w:marRight w:val="0"/>
              <w:marTop w:val="0"/>
              <w:marBottom w:val="0"/>
              <w:divBdr>
                <w:top w:val="none" w:sz="0" w:space="0" w:color="auto"/>
                <w:left w:val="none" w:sz="0" w:space="0" w:color="auto"/>
                <w:bottom w:val="none" w:sz="0" w:space="0" w:color="auto"/>
                <w:right w:val="none" w:sz="0" w:space="0" w:color="auto"/>
              </w:divBdr>
              <w:divsChild>
                <w:div w:id="1762994916">
                  <w:marLeft w:val="0"/>
                  <w:marRight w:val="0"/>
                  <w:marTop w:val="0"/>
                  <w:marBottom w:val="0"/>
                  <w:divBdr>
                    <w:top w:val="single" w:sz="6" w:space="0" w:color="BFCCD5"/>
                    <w:left w:val="none" w:sz="0" w:space="0" w:color="auto"/>
                    <w:bottom w:val="none" w:sz="0" w:space="0" w:color="auto"/>
                    <w:right w:val="none" w:sz="0" w:space="0" w:color="auto"/>
                  </w:divBdr>
                  <w:divsChild>
                    <w:div w:id="1762994980">
                      <w:marLeft w:val="300"/>
                      <w:marRight w:val="300"/>
                      <w:marTop w:val="0"/>
                      <w:marBottom w:val="0"/>
                      <w:divBdr>
                        <w:top w:val="none" w:sz="0" w:space="0" w:color="auto"/>
                        <w:left w:val="none" w:sz="0" w:space="0" w:color="auto"/>
                        <w:bottom w:val="none" w:sz="0" w:space="0" w:color="auto"/>
                        <w:right w:val="none" w:sz="0" w:space="0" w:color="auto"/>
                      </w:divBdr>
                      <w:divsChild>
                        <w:div w:id="1762994931">
                          <w:marLeft w:val="0"/>
                          <w:marRight w:val="0"/>
                          <w:marTop w:val="0"/>
                          <w:marBottom w:val="0"/>
                          <w:divBdr>
                            <w:top w:val="none" w:sz="0" w:space="0" w:color="auto"/>
                            <w:left w:val="none" w:sz="0" w:space="0" w:color="auto"/>
                            <w:bottom w:val="none" w:sz="0" w:space="0" w:color="auto"/>
                            <w:right w:val="none" w:sz="0" w:space="0" w:color="auto"/>
                          </w:divBdr>
                          <w:divsChild>
                            <w:div w:id="1762994923">
                              <w:marLeft w:val="0"/>
                              <w:marRight w:val="0"/>
                              <w:marTop w:val="0"/>
                              <w:marBottom w:val="0"/>
                              <w:divBdr>
                                <w:top w:val="none" w:sz="0" w:space="0" w:color="auto"/>
                                <w:left w:val="none" w:sz="0" w:space="0" w:color="auto"/>
                                <w:bottom w:val="none" w:sz="0" w:space="0" w:color="auto"/>
                                <w:right w:val="none" w:sz="0" w:space="0" w:color="auto"/>
                              </w:divBdr>
                              <w:divsChild>
                                <w:div w:id="1762994895">
                                  <w:marLeft w:val="0"/>
                                  <w:marRight w:val="0"/>
                                  <w:marTop w:val="0"/>
                                  <w:marBottom w:val="0"/>
                                  <w:divBdr>
                                    <w:top w:val="none" w:sz="0" w:space="0" w:color="auto"/>
                                    <w:left w:val="none" w:sz="0" w:space="0" w:color="auto"/>
                                    <w:bottom w:val="none" w:sz="0" w:space="0" w:color="auto"/>
                                    <w:right w:val="none" w:sz="0" w:space="0" w:color="auto"/>
                                  </w:divBdr>
                                  <w:divsChild>
                                    <w:div w:id="1762994900">
                                      <w:marLeft w:val="0"/>
                                      <w:marRight w:val="0"/>
                                      <w:marTop w:val="0"/>
                                      <w:marBottom w:val="0"/>
                                      <w:divBdr>
                                        <w:top w:val="none" w:sz="0" w:space="0" w:color="auto"/>
                                        <w:left w:val="none" w:sz="0" w:space="0" w:color="auto"/>
                                        <w:bottom w:val="none" w:sz="0" w:space="0" w:color="auto"/>
                                        <w:right w:val="none" w:sz="0" w:space="0" w:color="auto"/>
                                      </w:divBdr>
                                      <w:divsChild>
                                        <w:div w:id="1762994938">
                                          <w:marLeft w:val="840"/>
                                          <w:marRight w:val="0"/>
                                          <w:marTop w:val="0"/>
                                          <w:marBottom w:val="0"/>
                                          <w:divBdr>
                                            <w:top w:val="none" w:sz="0" w:space="0" w:color="auto"/>
                                            <w:left w:val="none" w:sz="0" w:space="0" w:color="auto"/>
                                            <w:bottom w:val="none" w:sz="0" w:space="0" w:color="auto"/>
                                            <w:right w:val="none" w:sz="0" w:space="0" w:color="auto"/>
                                          </w:divBdr>
                                          <w:divsChild>
                                            <w:div w:id="1762994962">
                                              <w:marLeft w:val="0"/>
                                              <w:marRight w:val="0"/>
                                              <w:marTop w:val="0"/>
                                              <w:marBottom w:val="0"/>
                                              <w:divBdr>
                                                <w:top w:val="none" w:sz="0" w:space="0" w:color="auto"/>
                                                <w:left w:val="none" w:sz="0" w:space="0" w:color="auto"/>
                                                <w:bottom w:val="none" w:sz="0" w:space="0" w:color="auto"/>
                                                <w:right w:val="none" w:sz="0" w:space="0" w:color="auto"/>
                                              </w:divBdr>
                                              <w:divsChild>
                                                <w:div w:id="17629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2994909">
      <w:marLeft w:val="0"/>
      <w:marRight w:val="0"/>
      <w:marTop w:val="0"/>
      <w:marBottom w:val="0"/>
      <w:divBdr>
        <w:top w:val="none" w:sz="0" w:space="0" w:color="auto"/>
        <w:left w:val="none" w:sz="0" w:space="0" w:color="auto"/>
        <w:bottom w:val="none" w:sz="0" w:space="0" w:color="auto"/>
        <w:right w:val="none" w:sz="0" w:space="0" w:color="auto"/>
      </w:divBdr>
      <w:divsChild>
        <w:div w:id="1762994907">
          <w:marLeft w:val="0"/>
          <w:marRight w:val="0"/>
          <w:marTop w:val="100"/>
          <w:marBottom w:val="100"/>
          <w:divBdr>
            <w:top w:val="none" w:sz="0" w:space="0" w:color="auto"/>
            <w:left w:val="none" w:sz="0" w:space="0" w:color="auto"/>
            <w:bottom w:val="none" w:sz="0" w:space="0" w:color="auto"/>
            <w:right w:val="none" w:sz="0" w:space="0" w:color="auto"/>
          </w:divBdr>
          <w:divsChild>
            <w:div w:id="17629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4913">
      <w:marLeft w:val="0"/>
      <w:marRight w:val="0"/>
      <w:marTop w:val="0"/>
      <w:marBottom w:val="0"/>
      <w:divBdr>
        <w:top w:val="none" w:sz="0" w:space="0" w:color="auto"/>
        <w:left w:val="none" w:sz="0" w:space="0" w:color="auto"/>
        <w:bottom w:val="none" w:sz="0" w:space="0" w:color="auto"/>
        <w:right w:val="none" w:sz="0" w:space="0" w:color="auto"/>
      </w:divBdr>
      <w:divsChild>
        <w:div w:id="1762994940">
          <w:marLeft w:val="0"/>
          <w:marRight w:val="0"/>
          <w:marTop w:val="0"/>
          <w:marBottom w:val="0"/>
          <w:divBdr>
            <w:top w:val="none" w:sz="0" w:space="0" w:color="auto"/>
            <w:left w:val="none" w:sz="0" w:space="0" w:color="auto"/>
            <w:bottom w:val="none" w:sz="0" w:space="0" w:color="auto"/>
            <w:right w:val="none" w:sz="0" w:space="0" w:color="auto"/>
          </w:divBdr>
          <w:divsChild>
            <w:div w:id="1762994896">
              <w:marLeft w:val="0"/>
              <w:marRight w:val="0"/>
              <w:marTop w:val="0"/>
              <w:marBottom w:val="0"/>
              <w:divBdr>
                <w:top w:val="none" w:sz="0" w:space="0" w:color="auto"/>
                <w:left w:val="none" w:sz="0" w:space="0" w:color="auto"/>
                <w:bottom w:val="none" w:sz="0" w:space="0" w:color="auto"/>
                <w:right w:val="none" w:sz="0" w:space="0" w:color="auto"/>
              </w:divBdr>
              <w:divsChild>
                <w:div w:id="1762994950">
                  <w:marLeft w:val="0"/>
                  <w:marRight w:val="-6084"/>
                  <w:marTop w:val="0"/>
                  <w:marBottom w:val="0"/>
                  <w:divBdr>
                    <w:top w:val="none" w:sz="0" w:space="0" w:color="auto"/>
                    <w:left w:val="none" w:sz="0" w:space="0" w:color="auto"/>
                    <w:bottom w:val="none" w:sz="0" w:space="0" w:color="auto"/>
                    <w:right w:val="none" w:sz="0" w:space="0" w:color="auto"/>
                  </w:divBdr>
                  <w:divsChild>
                    <w:div w:id="1762994954">
                      <w:marLeft w:val="0"/>
                      <w:marRight w:val="5604"/>
                      <w:marTop w:val="0"/>
                      <w:marBottom w:val="0"/>
                      <w:divBdr>
                        <w:top w:val="none" w:sz="0" w:space="0" w:color="auto"/>
                        <w:left w:val="none" w:sz="0" w:space="0" w:color="auto"/>
                        <w:bottom w:val="none" w:sz="0" w:space="0" w:color="auto"/>
                        <w:right w:val="none" w:sz="0" w:space="0" w:color="auto"/>
                      </w:divBdr>
                      <w:divsChild>
                        <w:div w:id="1762994987">
                          <w:marLeft w:val="0"/>
                          <w:marRight w:val="0"/>
                          <w:marTop w:val="0"/>
                          <w:marBottom w:val="0"/>
                          <w:divBdr>
                            <w:top w:val="none" w:sz="0" w:space="0" w:color="auto"/>
                            <w:left w:val="none" w:sz="0" w:space="0" w:color="auto"/>
                            <w:bottom w:val="none" w:sz="0" w:space="0" w:color="auto"/>
                            <w:right w:val="none" w:sz="0" w:space="0" w:color="auto"/>
                          </w:divBdr>
                          <w:divsChild>
                            <w:div w:id="1762994937">
                              <w:marLeft w:val="0"/>
                              <w:marRight w:val="0"/>
                              <w:marTop w:val="120"/>
                              <w:marBottom w:val="360"/>
                              <w:divBdr>
                                <w:top w:val="none" w:sz="0" w:space="0" w:color="auto"/>
                                <w:left w:val="none" w:sz="0" w:space="0" w:color="auto"/>
                                <w:bottom w:val="none" w:sz="0" w:space="0" w:color="auto"/>
                                <w:right w:val="none" w:sz="0" w:space="0" w:color="auto"/>
                              </w:divBdr>
                              <w:divsChild>
                                <w:div w:id="1762994933">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994920">
      <w:marLeft w:val="0"/>
      <w:marRight w:val="0"/>
      <w:marTop w:val="0"/>
      <w:marBottom w:val="0"/>
      <w:divBdr>
        <w:top w:val="none" w:sz="0" w:space="0" w:color="auto"/>
        <w:left w:val="none" w:sz="0" w:space="0" w:color="auto"/>
        <w:bottom w:val="none" w:sz="0" w:space="0" w:color="auto"/>
        <w:right w:val="none" w:sz="0" w:space="0" w:color="auto"/>
      </w:divBdr>
      <w:divsChild>
        <w:div w:id="1762994956">
          <w:marLeft w:val="0"/>
          <w:marRight w:val="0"/>
          <w:marTop w:val="0"/>
          <w:marBottom w:val="0"/>
          <w:divBdr>
            <w:top w:val="none" w:sz="0" w:space="0" w:color="auto"/>
            <w:left w:val="none" w:sz="0" w:space="0" w:color="auto"/>
            <w:bottom w:val="none" w:sz="0" w:space="0" w:color="auto"/>
            <w:right w:val="none" w:sz="0" w:space="0" w:color="auto"/>
          </w:divBdr>
          <w:divsChild>
            <w:div w:id="1762994953">
              <w:marLeft w:val="0"/>
              <w:marRight w:val="0"/>
              <w:marTop w:val="0"/>
              <w:marBottom w:val="0"/>
              <w:divBdr>
                <w:top w:val="none" w:sz="0" w:space="0" w:color="auto"/>
                <w:left w:val="none" w:sz="0" w:space="0" w:color="auto"/>
                <w:bottom w:val="none" w:sz="0" w:space="0" w:color="auto"/>
                <w:right w:val="none" w:sz="0" w:space="0" w:color="auto"/>
              </w:divBdr>
              <w:divsChild>
                <w:div w:id="1762994935">
                  <w:marLeft w:val="0"/>
                  <w:marRight w:val="0"/>
                  <w:marTop w:val="0"/>
                  <w:marBottom w:val="0"/>
                  <w:divBdr>
                    <w:top w:val="single" w:sz="6" w:space="0" w:color="BFCCD5"/>
                    <w:left w:val="none" w:sz="0" w:space="0" w:color="auto"/>
                    <w:bottom w:val="none" w:sz="0" w:space="0" w:color="auto"/>
                    <w:right w:val="none" w:sz="0" w:space="0" w:color="auto"/>
                  </w:divBdr>
                  <w:divsChild>
                    <w:div w:id="1762994973">
                      <w:marLeft w:val="300"/>
                      <w:marRight w:val="300"/>
                      <w:marTop w:val="0"/>
                      <w:marBottom w:val="0"/>
                      <w:divBdr>
                        <w:top w:val="none" w:sz="0" w:space="0" w:color="auto"/>
                        <w:left w:val="none" w:sz="0" w:space="0" w:color="auto"/>
                        <w:bottom w:val="none" w:sz="0" w:space="0" w:color="auto"/>
                        <w:right w:val="none" w:sz="0" w:space="0" w:color="auto"/>
                      </w:divBdr>
                      <w:divsChild>
                        <w:div w:id="1762994918">
                          <w:marLeft w:val="0"/>
                          <w:marRight w:val="0"/>
                          <w:marTop w:val="0"/>
                          <w:marBottom w:val="0"/>
                          <w:divBdr>
                            <w:top w:val="none" w:sz="0" w:space="0" w:color="auto"/>
                            <w:left w:val="none" w:sz="0" w:space="0" w:color="auto"/>
                            <w:bottom w:val="none" w:sz="0" w:space="0" w:color="auto"/>
                            <w:right w:val="none" w:sz="0" w:space="0" w:color="auto"/>
                          </w:divBdr>
                          <w:divsChild>
                            <w:div w:id="1762994975">
                              <w:marLeft w:val="0"/>
                              <w:marRight w:val="0"/>
                              <w:marTop w:val="0"/>
                              <w:marBottom w:val="0"/>
                              <w:divBdr>
                                <w:top w:val="none" w:sz="0" w:space="0" w:color="auto"/>
                                <w:left w:val="none" w:sz="0" w:space="0" w:color="auto"/>
                                <w:bottom w:val="none" w:sz="0" w:space="0" w:color="auto"/>
                                <w:right w:val="none" w:sz="0" w:space="0" w:color="auto"/>
                              </w:divBdr>
                              <w:divsChild>
                                <w:div w:id="1762994976">
                                  <w:marLeft w:val="0"/>
                                  <w:marRight w:val="0"/>
                                  <w:marTop w:val="0"/>
                                  <w:marBottom w:val="0"/>
                                  <w:divBdr>
                                    <w:top w:val="none" w:sz="0" w:space="0" w:color="auto"/>
                                    <w:left w:val="none" w:sz="0" w:space="0" w:color="auto"/>
                                    <w:bottom w:val="none" w:sz="0" w:space="0" w:color="auto"/>
                                    <w:right w:val="none" w:sz="0" w:space="0" w:color="auto"/>
                                  </w:divBdr>
                                  <w:divsChild>
                                    <w:div w:id="1762994988">
                                      <w:marLeft w:val="0"/>
                                      <w:marRight w:val="0"/>
                                      <w:marTop w:val="0"/>
                                      <w:marBottom w:val="0"/>
                                      <w:divBdr>
                                        <w:top w:val="none" w:sz="0" w:space="0" w:color="auto"/>
                                        <w:left w:val="none" w:sz="0" w:space="0" w:color="auto"/>
                                        <w:bottom w:val="none" w:sz="0" w:space="0" w:color="auto"/>
                                        <w:right w:val="none" w:sz="0" w:space="0" w:color="auto"/>
                                      </w:divBdr>
                                      <w:divsChild>
                                        <w:div w:id="1762994961">
                                          <w:marLeft w:val="840"/>
                                          <w:marRight w:val="0"/>
                                          <w:marTop w:val="0"/>
                                          <w:marBottom w:val="0"/>
                                          <w:divBdr>
                                            <w:top w:val="none" w:sz="0" w:space="0" w:color="auto"/>
                                            <w:left w:val="none" w:sz="0" w:space="0" w:color="auto"/>
                                            <w:bottom w:val="none" w:sz="0" w:space="0" w:color="auto"/>
                                            <w:right w:val="none" w:sz="0" w:space="0" w:color="auto"/>
                                          </w:divBdr>
                                          <w:divsChild>
                                            <w:div w:id="1762994959">
                                              <w:marLeft w:val="0"/>
                                              <w:marRight w:val="0"/>
                                              <w:marTop w:val="0"/>
                                              <w:marBottom w:val="0"/>
                                              <w:divBdr>
                                                <w:top w:val="none" w:sz="0" w:space="0" w:color="auto"/>
                                                <w:left w:val="none" w:sz="0" w:space="0" w:color="auto"/>
                                                <w:bottom w:val="none" w:sz="0" w:space="0" w:color="auto"/>
                                                <w:right w:val="none" w:sz="0" w:space="0" w:color="auto"/>
                                              </w:divBdr>
                                              <w:divsChild>
                                                <w:div w:id="17629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2994921">
      <w:marLeft w:val="0"/>
      <w:marRight w:val="0"/>
      <w:marTop w:val="0"/>
      <w:marBottom w:val="0"/>
      <w:divBdr>
        <w:top w:val="none" w:sz="0" w:space="0" w:color="auto"/>
        <w:left w:val="none" w:sz="0" w:space="0" w:color="auto"/>
        <w:bottom w:val="none" w:sz="0" w:space="0" w:color="auto"/>
        <w:right w:val="none" w:sz="0" w:space="0" w:color="auto"/>
      </w:divBdr>
      <w:divsChild>
        <w:div w:id="1762994888">
          <w:marLeft w:val="0"/>
          <w:marRight w:val="0"/>
          <w:marTop w:val="0"/>
          <w:marBottom w:val="0"/>
          <w:divBdr>
            <w:top w:val="none" w:sz="0" w:space="0" w:color="auto"/>
            <w:left w:val="none" w:sz="0" w:space="0" w:color="auto"/>
            <w:bottom w:val="none" w:sz="0" w:space="0" w:color="auto"/>
            <w:right w:val="none" w:sz="0" w:space="0" w:color="auto"/>
          </w:divBdr>
          <w:divsChild>
            <w:div w:id="1762994929">
              <w:marLeft w:val="0"/>
              <w:marRight w:val="0"/>
              <w:marTop w:val="0"/>
              <w:marBottom w:val="0"/>
              <w:divBdr>
                <w:top w:val="none" w:sz="0" w:space="0" w:color="auto"/>
                <w:left w:val="none" w:sz="0" w:space="0" w:color="auto"/>
                <w:bottom w:val="none" w:sz="0" w:space="0" w:color="auto"/>
                <w:right w:val="none" w:sz="0" w:space="0" w:color="auto"/>
              </w:divBdr>
              <w:divsChild>
                <w:div w:id="1762994963">
                  <w:marLeft w:val="0"/>
                  <w:marRight w:val="0"/>
                  <w:marTop w:val="0"/>
                  <w:marBottom w:val="0"/>
                  <w:divBdr>
                    <w:top w:val="single" w:sz="6" w:space="0" w:color="BFCCD5"/>
                    <w:left w:val="none" w:sz="0" w:space="0" w:color="auto"/>
                    <w:bottom w:val="none" w:sz="0" w:space="0" w:color="auto"/>
                    <w:right w:val="none" w:sz="0" w:space="0" w:color="auto"/>
                  </w:divBdr>
                  <w:divsChild>
                    <w:div w:id="1762994948">
                      <w:marLeft w:val="300"/>
                      <w:marRight w:val="300"/>
                      <w:marTop w:val="0"/>
                      <w:marBottom w:val="0"/>
                      <w:divBdr>
                        <w:top w:val="none" w:sz="0" w:space="0" w:color="auto"/>
                        <w:left w:val="none" w:sz="0" w:space="0" w:color="auto"/>
                        <w:bottom w:val="none" w:sz="0" w:space="0" w:color="auto"/>
                        <w:right w:val="none" w:sz="0" w:space="0" w:color="auto"/>
                      </w:divBdr>
                      <w:divsChild>
                        <w:div w:id="1762994947">
                          <w:marLeft w:val="0"/>
                          <w:marRight w:val="0"/>
                          <w:marTop w:val="0"/>
                          <w:marBottom w:val="0"/>
                          <w:divBdr>
                            <w:top w:val="none" w:sz="0" w:space="0" w:color="auto"/>
                            <w:left w:val="none" w:sz="0" w:space="0" w:color="auto"/>
                            <w:bottom w:val="none" w:sz="0" w:space="0" w:color="auto"/>
                            <w:right w:val="none" w:sz="0" w:space="0" w:color="auto"/>
                          </w:divBdr>
                          <w:divsChild>
                            <w:div w:id="1762994915">
                              <w:marLeft w:val="0"/>
                              <w:marRight w:val="0"/>
                              <w:marTop w:val="0"/>
                              <w:marBottom w:val="0"/>
                              <w:divBdr>
                                <w:top w:val="none" w:sz="0" w:space="0" w:color="auto"/>
                                <w:left w:val="none" w:sz="0" w:space="0" w:color="auto"/>
                                <w:bottom w:val="none" w:sz="0" w:space="0" w:color="auto"/>
                                <w:right w:val="none" w:sz="0" w:space="0" w:color="auto"/>
                              </w:divBdr>
                              <w:divsChild>
                                <w:div w:id="1762994922">
                                  <w:marLeft w:val="0"/>
                                  <w:marRight w:val="0"/>
                                  <w:marTop w:val="0"/>
                                  <w:marBottom w:val="0"/>
                                  <w:divBdr>
                                    <w:top w:val="none" w:sz="0" w:space="0" w:color="auto"/>
                                    <w:left w:val="none" w:sz="0" w:space="0" w:color="auto"/>
                                    <w:bottom w:val="none" w:sz="0" w:space="0" w:color="auto"/>
                                    <w:right w:val="none" w:sz="0" w:space="0" w:color="auto"/>
                                  </w:divBdr>
                                  <w:divsChild>
                                    <w:div w:id="1762994911">
                                      <w:marLeft w:val="0"/>
                                      <w:marRight w:val="0"/>
                                      <w:marTop w:val="0"/>
                                      <w:marBottom w:val="0"/>
                                      <w:divBdr>
                                        <w:top w:val="none" w:sz="0" w:space="0" w:color="auto"/>
                                        <w:left w:val="none" w:sz="0" w:space="0" w:color="auto"/>
                                        <w:bottom w:val="none" w:sz="0" w:space="0" w:color="auto"/>
                                        <w:right w:val="none" w:sz="0" w:space="0" w:color="auto"/>
                                      </w:divBdr>
                                      <w:divsChild>
                                        <w:div w:id="1762994974">
                                          <w:marLeft w:val="840"/>
                                          <w:marRight w:val="0"/>
                                          <w:marTop w:val="0"/>
                                          <w:marBottom w:val="0"/>
                                          <w:divBdr>
                                            <w:top w:val="none" w:sz="0" w:space="0" w:color="auto"/>
                                            <w:left w:val="none" w:sz="0" w:space="0" w:color="auto"/>
                                            <w:bottom w:val="none" w:sz="0" w:space="0" w:color="auto"/>
                                            <w:right w:val="none" w:sz="0" w:space="0" w:color="auto"/>
                                          </w:divBdr>
                                          <w:divsChild>
                                            <w:div w:id="1762994945">
                                              <w:marLeft w:val="0"/>
                                              <w:marRight w:val="0"/>
                                              <w:marTop w:val="0"/>
                                              <w:marBottom w:val="0"/>
                                              <w:divBdr>
                                                <w:top w:val="none" w:sz="0" w:space="0" w:color="auto"/>
                                                <w:left w:val="none" w:sz="0" w:space="0" w:color="auto"/>
                                                <w:bottom w:val="none" w:sz="0" w:space="0" w:color="auto"/>
                                                <w:right w:val="none" w:sz="0" w:space="0" w:color="auto"/>
                                              </w:divBdr>
                                            </w:div>
                                            <w:div w:id="1762994972">
                                              <w:marLeft w:val="0"/>
                                              <w:marRight w:val="0"/>
                                              <w:marTop w:val="0"/>
                                              <w:marBottom w:val="0"/>
                                              <w:divBdr>
                                                <w:top w:val="none" w:sz="0" w:space="0" w:color="auto"/>
                                                <w:left w:val="none" w:sz="0" w:space="0" w:color="auto"/>
                                                <w:bottom w:val="none" w:sz="0" w:space="0" w:color="auto"/>
                                                <w:right w:val="none" w:sz="0" w:space="0" w:color="auto"/>
                                              </w:divBdr>
                                              <w:divsChild>
                                                <w:div w:id="1762994889">
                                                  <w:marLeft w:val="0"/>
                                                  <w:marRight w:val="0"/>
                                                  <w:marTop w:val="0"/>
                                                  <w:marBottom w:val="0"/>
                                                  <w:divBdr>
                                                    <w:top w:val="none" w:sz="0" w:space="0" w:color="auto"/>
                                                    <w:left w:val="none" w:sz="0" w:space="0" w:color="auto"/>
                                                    <w:bottom w:val="none" w:sz="0" w:space="0" w:color="auto"/>
                                                    <w:right w:val="none" w:sz="0" w:space="0" w:color="auto"/>
                                                  </w:divBdr>
                                                </w:div>
                                                <w:div w:id="17629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2994951">
      <w:marLeft w:val="0"/>
      <w:marRight w:val="0"/>
      <w:marTop w:val="0"/>
      <w:marBottom w:val="0"/>
      <w:divBdr>
        <w:top w:val="none" w:sz="0" w:space="0" w:color="auto"/>
        <w:left w:val="none" w:sz="0" w:space="0" w:color="auto"/>
        <w:bottom w:val="none" w:sz="0" w:space="0" w:color="auto"/>
        <w:right w:val="none" w:sz="0" w:space="0" w:color="auto"/>
      </w:divBdr>
      <w:divsChild>
        <w:div w:id="1762994919">
          <w:marLeft w:val="0"/>
          <w:marRight w:val="0"/>
          <w:marTop w:val="0"/>
          <w:marBottom w:val="0"/>
          <w:divBdr>
            <w:top w:val="none" w:sz="0" w:space="0" w:color="auto"/>
            <w:left w:val="none" w:sz="0" w:space="0" w:color="auto"/>
            <w:bottom w:val="none" w:sz="0" w:space="0" w:color="auto"/>
            <w:right w:val="none" w:sz="0" w:space="0" w:color="auto"/>
          </w:divBdr>
          <w:divsChild>
            <w:div w:id="1762994890">
              <w:marLeft w:val="0"/>
              <w:marRight w:val="0"/>
              <w:marTop w:val="0"/>
              <w:marBottom w:val="0"/>
              <w:divBdr>
                <w:top w:val="none" w:sz="0" w:space="0" w:color="auto"/>
                <w:left w:val="none" w:sz="0" w:space="0" w:color="auto"/>
                <w:bottom w:val="none" w:sz="0" w:space="0" w:color="auto"/>
                <w:right w:val="none" w:sz="0" w:space="0" w:color="auto"/>
              </w:divBdr>
              <w:divsChild>
                <w:div w:id="1762994984">
                  <w:marLeft w:val="0"/>
                  <w:marRight w:val="0"/>
                  <w:marTop w:val="0"/>
                  <w:marBottom w:val="0"/>
                  <w:divBdr>
                    <w:top w:val="single" w:sz="6" w:space="0" w:color="BFCCD5"/>
                    <w:left w:val="none" w:sz="0" w:space="0" w:color="auto"/>
                    <w:bottom w:val="none" w:sz="0" w:space="0" w:color="auto"/>
                    <w:right w:val="none" w:sz="0" w:space="0" w:color="auto"/>
                  </w:divBdr>
                  <w:divsChild>
                    <w:div w:id="1762994924">
                      <w:marLeft w:val="300"/>
                      <w:marRight w:val="300"/>
                      <w:marTop w:val="0"/>
                      <w:marBottom w:val="0"/>
                      <w:divBdr>
                        <w:top w:val="none" w:sz="0" w:space="0" w:color="auto"/>
                        <w:left w:val="none" w:sz="0" w:space="0" w:color="auto"/>
                        <w:bottom w:val="none" w:sz="0" w:space="0" w:color="auto"/>
                        <w:right w:val="none" w:sz="0" w:space="0" w:color="auto"/>
                      </w:divBdr>
                      <w:divsChild>
                        <w:div w:id="1762994894">
                          <w:marLeft w:val="0"/>
                          <w:marRight w:val="0"/>
                          <w:marTop w:val="0"/>
                          <w:marBottom w:val="0"/>
                          <w:divBdr>
                            <w:top w:val="none" w:sz="0" w:space="0" w:color="auto"/>
                            <w:left w:val="none" w:sz="0" w:space="0" w:color="auto"/>
                            <w:bottom w:val="none" w:sz="0" w:space="0" w:color="auto"/>
                            <w:right w:val="none" w:sz="0" w:space="0" w:color="auto"/>
                          </w:divBdr>
                          <w:divsChild>
                            <w:div w:id="1762994955">
                              <w:marLeft w:val="0"/>
                              <w:marRight w:val="0"/>
                              <w:marTop w:val="0"/>
                              <w:marBottom w:val="0"/>
                              <w:divBdr>
                                <w:top w:val="none" w:sz="0" w:space="0" w:color="auto"/>
                                <w:left w:val="none" w:sz="0" w:space="0" w:color="auto"/>
                                <w:bottom w:val="none" w:sz="0" w:space="0" w:color="auto"/>
                                <w:right w:val="none" w:sz="0" w:space="0" w:color="auto"/>
                              </w:divBdr>
                              <w:divsChild>
                                <w:div w:id="1762994934">
                                  <w:marLeft w:val="0"/>
                                  <w:marRight w:val="0"/>
                                  <w:marTop w:val="0"/>
                                  <w:marBottom w:val="0"/>
                                  <w:divBdr>
                                    <w:top w:val="none" w:sz="0" w:space="0" w:color="auto"/>
                                    <w:left w:val="none" w:sz="0" w:space="0" w:color="auto"/>
                                    <w:bottom w:val="none" w:sz="0" w:space="0" w:color="auto"/>
                                    <w:right w:val="none" w:sz="0" w:space="0" w:color="auto"/>
                                  </w:divBdr>
                                  <w:divsChild>
                                    <w:div w:id="1762994901">
                                      <w:marLeft w:val="0"/>
                                      <w:marRight w:val="0"/>
                                      <w:marTop w:val="0"/>
                                      <w:marBottom w:val="0"/>
                                      <w:divBdr>
                                        <w:top w:val="none" w:sz="0" w:space="0" w:color="auto"/>
                                        <w:left w:val="none" w:sz="0" w:space="0" w:color="auto"/>
                                        <w:bottom w:val="none" w:sz="0" w:space="0" w:color="auto"/>
                                        <w:right w:val="none" w:sz="0" w:space="0" w:color="auto"/>
                                      </w:divBdr>
                                      <w:divsChild>
                                        <w:div w:id="1762994936">
                                          <w:marLeft w:val="840"/>
                                          <w:marRight w:val="0"/>
                                          <w:marTop w:val="0"/>
                                          <w:marBottom w:val="0"/>
                                          <w:divBdr>
                                            <w:top w:val="none" w:sz="0" w:space="0" w:color="auto"/>
                                            <w:left w:val="none" w:sz="0" w:space="0" w:color="auto"/>
                                            <w:bottom w:val="none" w:sz="0" w:space="0" w:color="auto"/>
                                            <w:right w:val="none" w:sz="0" w:space="0" w:color="auto"/>
                                          </w:divBdr>
                                          <w:divsChild>
                                            <w:div w:id="1762994892">
                                              <w:marLeft w:val="0"/>
                                              <w:marRight w:val="0"/>
                                              <w:marTop w:val="0"/>
                                              <w:marBottom w:val="0"/>
                                              <w:divBdr>
                                                <w:top w:val="none" w:sz="0" w:space="0" w:color="auto"/>
                                                <w:left w:val="none" w:sz="0" w:space="0" w:color="auto"/>
                                                <w:bottom w:val="none" w:sz="0" w:space="0" w:color="auto"/>
                                                <w:right w:val="none" w:sz="0" w:space="0" w:color="auto"/>
                                              </w:divBdr>
                                              <w:divsChild>
                                                <w:div w:id="1762994925">
                                                  <w:marLeft w:val="0"/>
                                                  <w:marRight w:val="0"/>
                                                  <w:marTop w:val="0"/>
                                                  <w:marBottom w:val="0"/>
                                                  <w:divBdr>
                                                    <w:top w:val="none" w:sz="0" w:space="0" w:color="auto"/>
                                                    <w:left w:val="none" w:sz="0" w:space="0" w:color="auto"/>
                                                    <w:bottom w:val="none" w:sz="0" w:space="0" w:color="auto"/>
                                                    <w:right w:val="none" w:sz="0" w:space="0" w:color="auto"/>
                                                  </w:divBdr>
                                                </w:div>
                                                <w:div w:id="17629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2994960">
      <w:marLeft w:val="0"/>
      <w:marRight w:val="0"/>
      <w:marTop w:val="0"/>
      <w:marBottom w:val="0"/>
      <w:divBdr>
        <w:top w:val="none" w:sz="0" w:space="0" w:color="auto"/>
        <w:left w:val="none" w:sz="0" w:space="0" w:color="auto"/>
        <w:bottom w:val="none" w:sz="0" w:space="0" w:color="auto"/>
        <w:right w:val="none" w:sz="0" w:space="0" w:color="auto"/>
      </w:divBdr>
      <w:divsChild>
        <w:div w:id="1762994964">
          <w:marLeft w:val="0"/>
          <w:marRight w:val="0"/>
          <w:marTop w:val="0"/>
          <w:marBottom w:val="0"/>
          <w:divBdr>
            <w:top w:val="none" w:sz="0" w:space="0" w:color="auto"/>
            <w:left w:val="none" w:sz="0" w:space="0" w:color="auto"/>
            <w:bottom w:val="none" w:sz="0" w:space="0" w:color="auto"/>
            <w:right w:val="none" w:sz="0" w:space="0" w:color="auto"/>
          </w:divBdr>
          <w:divsChild>
            <w:div w:id="1762994899">
              <w:marLeft w:val="0"/>
              <w:marRight w:val="0"/>
              <w:marTop w:val="0"/>
              <w:marBottom w:val="0"/>
              <w:divBdr>
                <w:top w:val="none" w:sz="0" w:space="0" w:color="auto"/>
                <w:left w:val="none" w:sz="0" w:space="0" w:color="auto"/>
                <w:bottom w:val="none" w:sz="0" w:space="0" w:color="auto"/>
                <w:right w:val="none" w:sz="0" w:space="0" w:color="auto"/>
              </w:divBdr>
              <w:divsChild>
                <w:div w:id="1762994939">
                  <w:marLeft w:val="0"/>
                  <w:marRight w:val="0"/>
                  <w:marTop w:val="0"/>
                  <w:marBottom w:val="0"/>
                  <w:divBdr>
                    <w:top w:val="single" w:sz="6" w:space="0" w:color="BFCCD5"/>
                    <w:left w:val="none" w:sz="0" w:space="0" w:color="auto"/>
                    <w:bottom w:val="none" w:sz="0" w:space="0" w:color="auto"/>
                    <w:right w:val="none" w:sz="0" w:space="0" w:color="auto"/>
                  </w:divBdr>
                  <w:divsChild>
                    <w:div w:id="1762994983">
                      <w:marLeft w:val="300"/>
                      <w:marRight w:val="300"/>
                      <w:marTop w:val="0"/>
                      <w:marBottom w:val="0"/>
                      <w:divBdr>
                        <w:top w:val="none" w:sz="0" w:space="0" w:color="auto"/>
                        <w:left w:val="none" w:sz="0" w:space="0" w:color="auto"/>
                        <w:bottom w:val="none" w:sz="0" w:space="0" w:color="auto"/>
                        <w:right w:val="none" w:sz="0" w:space="0" w:color="auto"/>
                      </w:divBdr>
                      <w:divsChild>
                        <w:div w:id="1762994904">
                          <w:marLeft w:val="0"/>
                          <w:marRight w:val="0"/>
                          <w:marTop w:val="0"/>
                          <w:marBottom w:val="0"/>
                          <w:divBdr>
                            <w:top w:val="none" w:sz="0" w:space="0" w:color="auto"/>
                            <w:left w:val="none" w:sz="0" w:space="0" w:color="auto"/>
                            <w:bottom w:val="none" w:sz="0" w:space="0" w:color="auto"/>
                            <w:right w:val="none" w:sz="0" w:space="0" w:color="auto"/>
                          </w:divBdr>
                          <w:divsChild>
                            <w:div w:id="1762994958">
                              <w:marLeft w:val="0"/>
                              <w:marRight w:val="0"/>
                              <w:marTop w:val="0"/>
                              <w:marBottom w:val="0"/>
                              <w:divBdr>
                                <w:top w:val="none" w:sz="0" w:space="0" w:color="auto"/>
                                <w:left w:val="none" w:sz="0" w:space="0" w:color="auto"/>
                                <w:bottom w:val="none" w:sz="0" w:space="0" w:color="auto"/>
                                <w:right w:val="none" w:sz="0" w:space="0" w:color="auto"/>
                              </w:divBdr>
                              <w:divsChild>
                                <w:div w:id="1762994917">
                                  <w:marLeft w:val="0"/>
                                  <w:marRight w:val="0"/>
                                  <w:marTop w:val="0"/>
                                  <w:marBottom w:val="0"/>
                                  <w:divBdr>
                                    <w:top w:val="none" w:sz="0" w:space="0" w:color="auto"/>
                                    <w:left w:val="none" w:sz="0" w:space="0" w:color="auto"/>
                                    <w:bottom w:val="none" w:sz="0" w:space="0" w:color="auto"/>
                                    <w:right w:val="none" w:sz="0" w:space="0" w:color="auto"/>
                                  </w:divBdr>
                                  <w:divsChild>
                                    <w:div w:id="1762994952">
                                      <w:marLeft w:val="0"/>
                                      <w:marRight w:val="0"/>
                                      <w:marTop w:val="0"/>
                                      <w:marBottom w:val="0"/>
                                      <w:divBdr>
                                        <w:top w:val="none" w:sz="0" w:space="0" w:color="auto"/>
                                        <w:left w:val="none" w:sz="0" w:space="0" w:color="auto"/>
                                        <w:bottom w:val="none" w:sz="0" w:space="0" w:color="auto"/>
                                        <w:right w:val="none" w:sz="0" w:space="0" w:color="auto"/>
                                      </w:divBdr>
                                      <w:divsChild>
                                        <w:div w:id="1762994928">
                                          <w:marLeft w:val="840"/>
                                          <w:marRight w:val="0"/>
                                          <w:marTop w:val="0"/>
                                          <w:marBottom w:val="0"/>
                                          <w:divBdr>
                                            <w:top w:val="none" w:sz="0" w:space="0" w:color="auto"/>
                                            <w:left w:val="none" w:sz="0" w:space="0" w:color="auto"/>
                                            <w:bottom w:val="none" w:sz="0" w:space="0" w:color="auto"/>
                                            <w:right w:val="none" w:sz="0" w:space="0" w:color="auto"/>
                                          </w:divBdr>
                                          <w:divsChild>
                                            <w:div w:id="1762994970">
                                              <w:marLeft w:val="0"/>
                                              <w:marRight w:val="0"/>
                                              <w:marTop w:val="0"/>
                                              <w:marBottom w:val="0"/>
                                              <w:divBdr>
                                                <w:top w:val="none" w:sz="0" w:space="0" w:color="auto"/>
                                                <w:left w:val="none" w:sz="0" w:space="0" w:color="auto"/>
                                                <w:bottom w:val="none" w:sz="0" w:space="0" w:color="auto"/>
                                                <w:right w:val="none" w:sz="0" w:space="0" w:color="auto"/>
                                              </w:divBdr>
                                              <w:divsChild>
                                                <w:div w:id="1762994912">
                                                  <w:marLeft w:val="0"/>
                                                  <w:marRight w:val="0"/>
                                                  <w:marTop w:val="0"/>
                                                  <w:marBottom w:val="0"/>
                                                  <w:divBdr>
                                                    <w:top w:val="none" w:sz="0" w:space="0" w:color="auto"/>
                                                    <w:left w:val="none" w:sz="0" w:space="0" w:color="auto"/>
                                                    <w:bottom w:val="none" w:sz="0" w:space="0" w:color="auto"/>
                                                    <w:right w:val="none" w:sz="0" w:space="0" w:color="auto"/>
                                                  </w:divBdr>
                                                </w:div>
                                                <w:div w:id="17629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2994977">
      <w:marLeft w:val="0"/>
      <w:marRight w:val="0"/>
      <w:marTop w:val="0"/>
      <w:marBottom w:val="0"/>
      <w:divBdr>
        <w:top w:val="none" w:sz="0" w:space="0" w:color="auto"/>
        <w:left w:val="none" w:sz="0" w:space="0" w:color="auto"/>
        <w:bottom w:val="none" w:sz="0" w:space="0" w:color="auto"/>
        <w:right w:val="none" w:sz="0" w:space="0" w:color="auto"/>
      </w:divBdr>
    </w:div>
    <w:div w:id="1762994986">
      <w:marLeft w:val="0"/>
      <w:marRight w:val="0"/>
      <w:marTop w:val="0"/>
      <w:marBottom w:val="0"/>
      <w:divBdr>
        <w:top w:val="none" w:sz="0" w:space="0" w:color="auto"/>
        <w:left w:val="none" w:sz="0" w:space="0" w:color="auto"/>
        <w:bottom w:val="none" w:sz="0" w:space="0" w:color="auto"/>
        <w:right w:val="none" w:sz="0" w:space="0" w:color="auto"/>
      </w:divBdr>
      <w:divsChild>
        <w:div w:id="1762994965">
          <w:marLeft w:val="0"/>
          <w:marRight w:val="0"/>
          <w:marTop w:val="0"/>
          <w:marBottom w:val="0"/>
          <w:divBdr>
            <w:top w:val="none" w:sz="0" w:space="0" w:color="auto"/>
            <w:left w:val="none" w:sz="0" w:space="0" w:color="auto"/>
            <w:bottom w:val="none" w:sz="0" w:space="0" w:color="auto"/>
            <w:right w:val="none" w:sz="0" w:space="0" w:color="auto"/>
          </w:divBdr>
          <w:divsChild>
            <w:div w:id="1762994978">
              <w:marLeft w:val="0"/>
              <w:marRight w:val="0"/>
              <w:marTop w:val="0"/>
              <w:marBottom w:val="0"/>
              <w:divBdr>
                <w:top w:val="none" w:sz="0" w:space="0" w:color="auto"/>
                <w:left w:val="none" w:sz="0" w:space="0" w:color="auto"/>
                <w:bottom w:val="none" w:sz="0" w:space="0" w:color="auto"/>
                <w:right w:val="none" w:sz="0" w:space="0" w:color="auto"/>
              </w:divBdr>
              <w:divsChild>
                <w:div w:id="1762994902">
                  <w:marLeft w:val="0"/>
                  <w:marRight w:val="0"/>
                  <w:marTop w:val="0"/>
                  <w:marBottom w:val="0"/>
                  <w:divBdr>
                    <w:top w:val="single" w:sz="6" w:space="0" w:color="BFCCD5"/>
                    <w:left w:val="none" w:sz="0" w:space="0" w:color="auto"/>
                    <w:bottom w:val="none" w:sz="0" w:space="0" w:color="auto"/>
                    <w:right w:val="none" w:sz="0" w:space="0" w:color="auto"/>
                  </w:divBdr>
                  <w:divsChild>
                    <w:div w:id="1762994897">
                      <w:marLeft w:val="300"/>
                      <w:marRight w:val="300"/>
                      <w:marTop w:val="0"/>
                      <w:marBottom w:val="0"/>
                      <w:divBdr>
                        <w:top w:val="none" w:sz="0" w:space="0" w:color="auto"/>
                        <w:left w:val="none" w:sz="0" w:space="0" w:color="auto"/>
                        <w:bottom w:val="none" w:sz="0" w:space="0" w:color="auto"/>
                        <w:right w:val="none" w:sz="0" w:space="0" w:color="auto"/>
                      </w:divBdr>
                      <w:divsChild>
                        <w:div w:id="1762994932">
                          <w:marLeft w:val="0"/>
                          <w:marRight w:val="0"/>
                          <w:marTop w:val="0"/>
                          <w:marBottom w:val="0"/>
                          <w:divBdr>
                            <w:top w:val="none" w:sz="0" w:space="0" w:color="auto"/>
                            <w:left w:val="none" w:sz="0" w:space="0" w:color="auto"/>
                            <w:bottom w:val="none" w:sz="0" w:space="0" w:color="auto"/>
                            <w:right w:val="none" w:sz="0" w:space="0" w:color="auto"/>
                          </w:divBdr>
                          <w:divsChild>
                            <w:div w:id="1762994930">
                              <w:marLeft w:val="0"/>
                              <w:marRight w:val="0"/>
                              <w:marTop w:val="0"/>
                              <w:marBottom w:val="0"/>
                              <w:divBdr>
                                <w:top w:val="none" w:sz="0" w:space="0" w:color="auto"/>
                                <w:left w:val="none" w:sz="0" w:space="0" w:color="auto"/>
                                <w:bottom w:val="none" w:sz="0" w:space="0" w:color="auto"/>
                                <w:right w:val="none" w:sz="0" w:space="0" w:color="auto"/>
                              </w:divBdr>
                              <w:divsChild>
                                <w:div w:id="1762994910">
                                  <w:marLeft w:val="0"/>
                                  <w:marRight w:val="0"/>
                                  <w:marTop w:val="0"/>
                                  <w:marBottom w:val="0"/>
                                  <w:divBdr>
                                    <w:top w:val="none" w:sz="0" w:space="0" w:color="auto"/>
                                    <w:left w:val="none" w:sz="0" w:space="0" w:color="auto"/>
                                    <w:bottom w:val="none" w:sz="0" w:space="0" w:color="auto"/>
                                    <w:right w:val="none" w:sz="0" w:space="0" w:color="auto"/>
                                  </w:divBdr>
                                  <w:divsChild>
                                    <w:div w:id="1762994969">
                                      <w:marLeft w:val="0"/>
                                      <w:marRight w:val="0"/>
                                      <w:marTop w:val="0"/>
                                      <w:marBottom w:val="0"/>
                                      <w:divBdr>
                                        <w:top w:val="none" w:sz="0" w:space="0" w:color="auto"/>
                                        <w:left w:val="none" w:sz="0" w:space="0" w:color="auto"/>
                                        <w:bottom w:val="none" w:sz="0" w:space="0" w:color="auto"/>
                                        <w:right w:val="none" w:sz="0" w:space="0" w:color="auto"/>
                                      </w:divBdr>
                                      <w:divsChild>
                                        <w:div w:id="1762994982">
                                          <w:marLeft w:val="840"/>
                                          <w:marRight w:val="0"/>
                                          <w:marTop w:val="0"/>
                                          <w:marBottom w:val="0"/>
                                          <w:divBdr>
                                            <w:top w:val="none" w:sz="0" w:space="0" w:color="auto"/>
                                            <w:left w:val="none" w:sz="0" w:space="0" w:color="auto"/>
                                            <w:bottom w:val="none" w:sz="0" w:space="0" w:color="auto"/>
                                            <w:right w:val="none" w:sz="0" w:space="0" w:color="auto"/>
                                          </w:divBdr>
                                          <w:divsChild>
                                            <w:div w:id="1762994957">
                                              <w:marLeft w:val="0"/>
                                              <w:marRight w:val="0"/>
                                              <w:marTop w:val="0"/>
                                              <w:marBottom w:val="0"/>
                                              <w:divBdr>
                                                <w:top w:val="none" w:sz="0" w:space="0" w:color="auto"/>
                                                <w:left w:val="none" w:sz="0" w:space="0" w:color="auto"/>
                                                <w:bottom w:val="none" w:sz="0" w:space="0" w:color="auto"/>
                                                <w:right w:val="none" w:sz="0" w:space="0" w:color="auto"/>
                                              </w:divBdr>
                                              <w:divsChild>
                                                <w:div w:id="17629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2994993">
      <w:marLeft w:val="0"/>
      <w:marRight w:val="0"/>
      <w:marTop w:val="0"/>
      <w:marBottom w:val="0"/>
      <w:divBdr>
        <w:top w:val="none" w:sz="0" w:space="0" w:color="auto"/>
        <w:left w:val="none" w:sz="0" w:space="0" w:color="auto"/>
        <w:bottom w:val="none" w:sz="0" w:space="0" w:color="auto"/>
        <w:right w:val="none" w:sz="0" w:space="0" w:color="auto"/>
      </w:divBdr>
      <w:divsChild>
        <w:div w:id="1762994990">
          <w:marLeft w:val="0"/>
          <w:marRight w:val="0"/>
          <w:marTop w:val="0"/>
          <w:marBottom w:val="0"/>
          <w:divBdr>
            <w:top w:val="none" w:sz="0" w:space="0" w:color="auto"/>
            <w:left w:val="none" w:sz="0" w:space="0" w:color="auto"/>
            <w:bottom w:val="none" w:sz="0" w:space="0" w:color="auto"/>
            <w:right w:val="none" w:sz="0" w:space="0" w:color="auto"/>
          </w:divBdr>
          <w:divsChild>
            <w:div w:id="1762994989">
              <w:marLeft w:val="0"/>
              <w:marRight w:val="0"/>
              <w:marTop w:val="0"/>
              <w:marBottom w:val="0"/>
              <w:divBdr>
                <w:top w:val="none" w:sz="0" w:space="0" w:color="auto"/>
                <w:left w:val="none" w:sz="0" w:space="0" w:color="auto"/>
                <w:bottom w:val="none" w:sz="0" w:space="0" w:color="auto"/>
                <w:right w:val="none" w:sz="0" w:space="0" w:color="auto"/>
              </w:divBdr>
              <w:divsChild>
                <w:div w:id="1762994992">
                  <w:marLeft w:val="0"/>
                  <w:marRight w:val="0"/>
                  <w:marTop w:val="0"/>
                  <w:marBottom w:val="240"/>
                  <w:divBdr>
                    <w:top w:val="none" w:sz="0" w:space="0" w:color="auto"/>
                    <w:left w:val="none" w:sz="0" w:space="0" w:color="auto"/>
                    <w:bottom w:val="none" w:sz="0" w:space="0" w:color="auto"/>
                    <w:right w:val="none" w:sz="0" w:space="0" w:color="auto"/>
                  </w:divBdr>
                  <w:divsChild>
                    <w:div w:id="1762994995">
                      <w:marLeft w:val="0"/>
                      <w:marRight w:val="0"/>
                      <w:marTop w:val="0"/>
                      <w:marBottom w:val="0"/>
                      <w:divBdr>
                        <w:top w:val="none" w:sz="0" w:space="0" w:color="auto"/>
                        <w:left w:val="none" w:sz="0" w:space="0" w:color="auto"/>
                        <w:bottom w:val="none" w:sz="0" w:space="0" w:color="auto"/>
                        <w:right w:val="none" w:sz="0" w:space="0" w:color="auto"/>
                      </w:divBdr>
                      <w:divsChild>
                        <w:div w:id="1762994996">
                          <w:marLeft w:val="0"/>
                          <w:marRight w:val="0"/>
                          <w:marTop w:val="0"/>
                          <w:marBottom w:val="240"/>
                          <w:divBdr>
                            <w:top w:val="none" w:sz="0" w:space="0" w:color="auto"/>
                            <w:left w:val="none" w:sz="0" w:space="0" w:color="auto"/>
                            <w:bottom w:val="none" w:sz="0" w:space="0" w:color="auto"/>
                            <w:right w:val="none" w:sz="0" w:space="0" w:color="auto"/>
                          </w:divBdr>
                          <w:divsChild>
                            <w:div w:id="1762994991">
                              <w:marLeft w:val="0"/>
                              <w:marRight w:val="0"/>
                              <w:marTop w:val="0"/>
                              <w:marBottom w:val="0"/>
                              <w:divBdr>
                                <w:top w:val="none" w:sz="0" w:space="0" w:color="auto"/>
                                <w:left w:val="none" w:sz="0" w:space="0" w:color="auto"/>
                                <w:bottom w:val="none" w:sz="0" w:space="0" w:color="auto"/>
                                <w:right w:val="none" w:sz="0" w:space="0" w:color="auto"/>
                              </w:divBdr>
                              <w:divsChild>
                                <w:div w:id="17629949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ennen@nso1.uchc.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ogradym.UCHC\My%20Documents\Year%20and%20Norms%20Stuff\Norms%20Year%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ogradym.UCHC\My%20Documents\Year%20and%20Norms%20Stuff\Norms%20Year%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ogradym.UCHC\My%20Documents\Year%20and%20Norms%20Stuff\Norms%20Year%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264129483814593"/>
          <c:y val="5.1400554097404488E-2"/>
          <c:w val="0.65016426071741029"/>
          <c:h val="0.79822506561679785"/>
        </c:manualLayout>
      </c:layout>
      <c:lineChart>
        <c:grouping val="standard"/>
        <c:varyColors val="0"/>
        <c:ser>
          <c:idx val="0"/>
          <c:order val="0"/>
          <c:tx>
            <c:strRef>
              <c:f>'Drinks GenderxNorm'!$Q$11</c:f>
              <c:strCache>
                <c:ptCount val="1"/>
                <c:pt idx="0">
                  <c:v>Men</c:v>
                </c:pt>
              </c:strCache>
            </c:strRef>
          </c:tx>
          <c:spPr>
            <a:ln>
              <a:solidFill>
                <a:sysClr val="windowText" lastClr="000000"/>
              </a:solidFill>
            </a:ln>
          </c:spPr>
          <c:marker>
            <c:symbol val="none"/>
          </c:marker>
          <c:cat>
            <c:strRef>
              <c:f>'Drinks GenderxNorm'!$P$12:$P$13</c:f>
              <c:strCache>
                <c:ptCount val="2"/>
                <c:pt idx="0">
                  <c:v>Low Norm</c:v>
                </c:pt>
                <c:pt idx="1">
                  <c:v>High Norm</c:v>
                </c:pt>
              </c:strCache>
            </c:strRef>
          </c:cat>
          <c:val>
            <c:numRef>
              <c:f>'Drinks GenderxNorm'!$Q$12:$Q$13</c:f>
              <c:numCache>
                <c:formatCode>General</c:formatCode>
                <c:ptCount val="2"/>
                <c:pt idx="0">
                  <c:v>3.6685000000000012</c:v>
                </c:pt>
                <c:pt idx="1">
                  <c:v>6.9515000000000002</c:v>
                </c:pt>
              </c:numCache>
            </c:numRef>
          </c:val>
          <c:smooth val="0"/>
        </c:ser>
        <c:ser>
          <c:idx val="1"/>
          <c:order val="1"/>
          <c:tx>
            <c:strRef>
              <c:f>'Drinks GenderxNorm'!$R$11</c:f>
              <c:strCache>
                <c:ptCount val="1"/>
                <c:pt idx="0">
                  <c:v>Women</c:v>
                </c:pt>
              </c:strCache>
            </c:strRef>
          </c:tx>
          <c:spPr>
            <a:ln>
              <a:solidFill>
                <a:sysClr val="windowText" lastClr="000000"/>
              </a:solidFill>
              <a:prstDash val="sysDash"/>
            </a:ln>
          </c:spPr>
          <c:marker>
            <c:symbol val="none"/>
          </c:marker>
          <c:cat>
            <c:strRef>
              <c:f>'Drinks GenderxNorm'!$P$12:$P$13</c:f>
              <c:strCache>
                <c:ptCount val="2"/>
                <c:pt idx="0">
                  <c:v>Low Norm</c:v>
                </c:pt>
                <c:pt idx="1">
                  <c:v>High Norm</c:v>
                </c:pt>
              </c:strCache>
            </c:strRef>
          </c:cat>
          <c:val>
            <c:numRef>
              <c:f>'Drinks GenderxNorm'!$R$12:$R$13</c:f>
              <c:numCache>
                <c:formatCode>General</c:formatCode>
                <c:ptCount val="2"/>
                <c:pt idx="0">
                  <c:v>2.3005</c:v>
                </c:pt>
                <c:pt idx="1">
                  <c:v>4.7795000000000014</c:v>
                </c:pt>
              </c:numCache>
            </c:numRef>
          </c:val>
          <c:smooth val="0"/>
        </c:ser>
        <c:dLbls>
          <c:showLegendKey val="0"/>
          <c:showVal val="0"/>
          <c:showCatName val="0"/>
          <c:showSerName val="0"/>
          <c:showPercent val="0"/>
          <c:showBubbleSize val="0"/>
        </c:dLbls>
        <c:marker val="1"/>
        <c:smooth val="0"/>
        <c:axId val="41534208"/>
        <c:axId val="41535744"/>
      </c:lineChart>
      <c:catAx>
        <c:axId val="41534208"/>
        <c:scaling>
          <c:orientation val="minMax"/>
        </c:scaling>
        <c:delete val="0"/>
        <c:axPos val="b"/>
        <c:majorTickMark val="out"/>
        <c:minorTickMark val="none"/>
        <c:tickLblPos val="nextTo"/>
        <c:crossAx val="41535744"/>
        <c:crosses val="autoZero"/>
        <c:auto val="1"/>
        <c:lblAlgn val="ctr"/>
        <c:lblOffset val="100"/>
        <c:noMultiLvlLbl val="0"/>
      </c:catAx>
      <c:valAx>
        <c:axId val="41535744"/>
        <c:scaling>
          <c:orientation val="minMax"/>
        </c:scaling>
        <c:delete val="0"/>
        <c:axPos val="l"/>
        <c:title>
          <c:tx>
            <c:rich>
              <a:bodyPr rot="-5400000" vert="horz"/>
              <a:lstStyle/>
              <a:p>
                <a:pPr>
                  <a:defRPr/>
                </a:pPr>
                <a:r>
                  <a:rPr lang="en-US"/>
                  <a:t>Number of Drinks Consumed Per Event</a:t>
                </a:r>
              </a:p>
            </c:rich>
          </c:tx>
          <c:overlay val="0"/>
        </c:title>
        <c:numFmt formatCode="General" sourceLinked="1"/>
        <c:majorTickMark val="out"/>
        <c:minorTickMark val="none"/>
        <c:tickLblPos val="nextTo"/>
        <c:crossAx val="41534208"/>
        <c:crosses val="autoZero"/>
        <c:crossBetween val="between"/>
      </c:valAx>
    </c:plotArea>
    <c:legend>
      <c:legendPos val="r"/>
      <c:layout>
        <c:manualLayout>
          <c:xMode val="edge"/>
          <c:yMode val="edge"/>
          <c:x val="0.68465266841644978"/>
          <c:y val="0.52242089530475355"/>
          <c:w val="0.20701399825021871"/>
          <c:h val="0.17738043161271524"/>
        </c:manualLayout>
      </c:layout>
      <c:overlay val="0"/>
    </c:legend>
    <c:plotVisOnly val="1"/>
    <c:dispBlanksAs val="gap"/>
    <c:showDLblsOverMax val="0"/>
  </c:chart>
  <c:spPr>
    <a:ln>
      <a:noFill/>
    </a:ln>
  </c:spPr>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'Drinks YearxGender'!$F$11</c:f>
              <c:strCache>
                <c:ptCount val="1"/>
                <c:pt idx="0">
                  <c:v>Men</c:v>
                </c:pt>
              </c:strCache>
            </c:strRef>
          </c:tx>
          <c:spPr>
            <a:ln>
              <a:solidFill>
                <a:schemeClr val="tx1"/>
              </a:solidFill>
            </a:ln>
          </c:spPr>
          <c:marker>
            <c:symbol val="none"/>
          </c:marker>
          <c:cat>
            <c:strRef>
              <c:f>'Drinks YearxGender'!$G$10:$J$10</c:f>
              <c:strCache>
                <c:ptCount val="4"/>
                <c:pt idx="0">
                  <c:v>Year 1</c:v>
                </c:pt>
                <c:pt idx="1">
                  <c:v>Year 2</c:v>
                </c:pt>
                <c:pt idx="2">
                  <c:v>Year 3</c:v>
                </c:pt>
                <c:pt idx="3">
                  <c:v>Year 4</c:v>
                </c:pt>
              </c:strCache>
            </c:strRef>
          </c:cat>
          <c:val>
            <c:numRef>
              <c:f>'Drinks YearxGender'!$G$11:$J$11</c:f>
              <c:numCache>
                <c:formatCode>General</c:formatCode>
                <c:ptCount val="4"/>
                <c:pt idx="0">
                  <c:v>5.38</c:v>
                </c:pt>
                <c:pt idx="1">
                  <c:v>5.75</c:v>
                </c:pt>
                <c:pt idx="2">
                  <c:v>6.1199999999999966</c:v>
                </c:pt>
                <c:pt idx="3">
                  <c:v>6.49</c:v>
                </c:pt>
              </c:numCache>
            </c:numRef>
          </c:val>
          <c:smooth val="0"/>
        </c:ser>
        <c:ser>
          <c:idx val="1"/>
          <c:order val="1"/>
          <c:tx>
            <c:strRef>
              <c:f>'Drinks YearxGender'!$F$12</c:f>
              <c:strCache>
                <c:ptCount val="1"/>
                <c:pt idx="0">
                  <c:v>Women </c:v>
                </c:pt>
              </c:strCache>
            </c:strRef>
          </c:tx>
          <c:spPr>
            <a:ln>
              <a:solidFill>
                <a:prstClr val="black"/>
              </a:solidFill>
              <a:prstDash val="sysDash"/>
            </a:ln>
          </c:spPr>
          <c:marker>
            <c:symbol val="none"/>
          </c:marker>
          <c:cat>
            <c:strRef>
              <c:f>'Drinks YearxGender'!$G$10:$J$10</c:f>
              <c:strCache>
                <c:ptCount val="4"/>
                <c:pt idx="0">
                  <c:v>Year 1</c:v>
                </c:pt>
                <c:pt idx="1">
                  <c:v>Year 2</c:v>
                </c:pt>
                <c:pt idx="2">
                  <c:v>Year 3</c:v>
                </c:pt>
                <c:pt idx="3">
                  <c:v>Year 4</c:v>
                </c:pt>
              </c:strCache>
            </c:strRef>
          </c:cat>
          <c:val>
            <c:numRef>
              <c:f>'Drinks YearxGender'!$G$12:$J$12</c:f>
              <c:numCache>
                <c:formatCode>General</c:formatCode>
                <c:ptCount val="4"/>
                <c:pt idx="0">
                  <c:v>3.57</c:v>
                </c:pt>
                <c:pt idx="1">
                  <c:v>3.67</c:v>
                </c:pt>
                <c:pt idx="2">
                  <c:v>3.77</c:v>
                </c:pt>
                <c:pt idx="3">
                  <c:v>3.8699999999999997</c:v>
                </c:pt>
              </c:numCache>
            </c:numRef>
          </c:val>
          <c:smooth val="0"/>
        </c:ser>
        <c:dLbls>
          <c:showLegendKey val="0"/>
          <c:showVal val="0"/>
          <c:showCatName val="0"/>
          <c:showSerName val="0"/>
          <c:showPercent val="0"/>
          <c:showBubbleSize val="0"/>
        </c:dLbls>
        <c:marker val="1"/>
        <c:smooth val="0"/>
        <c:axId val="87113088"/>
        <c:axId val="87114880"/>
      </c:lineChart>
      <c:catAx>
        <c:axId val="87113088"/>
        <c:scaling>
          <c:orientation val="minMax"/>
        </c:scaling>
        <c:delete val="0"/>
        <c:axPos val="b"/>
        <c:majorTickMark val="out"/>
        <c:minorTickMark val="none"/>
        <c:tickLblPos val="nextTo"/>
        <c:crossAx val="87114880"/>
        <c:crosses val="autoZero"/>
        <c:auto val="1"/>
        <c:lblAlgn val="ctr"/>
        <c:lblOffset val="100"/>
        <c:noMultiLvlLbl val="0"/>
      </c:catAx>
      <c:valAx>
        <c:axId val="87114880"/>
        <c:scaling>
          <c:orientation val="minMax"/>
        </c:scaling>
        <c:delete val="0"/>
        <c:axPos val="l"/>
        <c:title>
          <c:tx>
            <c:rich>
              <a:bodyPr rot="-5400000" vert="horz"/>
              <a:lstStyle/>
              <a:p>
                <a:pPr>
                  <a:defRPr/>
                </a:pPr>
                <a:r>
                  <a:rPr lang="en-US"/>
                  <a:t>Number of Drinks Consumed per Event</a:t>
                </a:r>
              </a:p>
            </c:rich>
          </c:tx>
          <c:overlay val="0"/>
        </c:title>
        <c:numFmt formatCode="General" sourceLinked="1"/>
        <c:majorTickMark val="out"/>
        <c:minorTickMark val="none"/>
        <c:tickLblPos val="nextTo"/>
        <c:crossAx val="87113088"/>
        <c:crosses val="autoZero"/>
        <c:crossBetween val="between"/>
      </c:valAx>
    </c:plotArea>
    <c:legend>
      <c:legendPos val="r"/>
      <c:overlay val="0"/>
    </c:legend>
    <c:plotVisOnly val="1"/>
    <c:dispBlanksAs val="gap"/>
    <c:showDLblsOverMax val="0"/>
  </c:chart>
  <c:spPr>
    <a:ln>
      <a:noFill/>
    </a:ln>
  </c:spPr>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'Norms YearXGend'!$A$5</c:f>
              <c:strCache>
                <c:ptCount val="1"/>
                <c:pt idx="0">
                  <c:v>Men</c:v>
                </c:pt>
              </c:strCache>
            </c:strRef>
          </c:tx>
          <c:spPr>
            <a:ln>
              <a:solidFill>
                <a:prstClr val="black"/>
              </a:solidFill>
            </a:ln>
          </c:spPr>
          <c:marker>
            <c:symbol val="none"/>
          </c:marker>
          <c:cat>
            <c:strRef>
              <c:f>'Norms YearXGend'!$B$4:$E$4</c:f>
              <c:strCache>
                <c:ptCount val="4"/>
                <c:pt idx="0">
                  <c:v>Year 1</c:v>
                </c:pt>
                <c:pt idx="1">
                  <c:v>Year 2</c:v>
                </c:pt>
                <c:pt idx="2">
                  <c:v>Year 3</c:v>
                </c:pt>
                <c:pt idx="3">
                  <c:v>Year 4</c:v>
                </c:pt>
              </c:strCache>
            </c:strRef>
          </c:cat>
          <c:val>
            <c:numRef>
              <c:f>'Norms YearXGend'!$B$5:$E$5</c:f>
              <c:numCache>
                <c:formatCode>General</c:formatCode>
                <c:ptCount val="4"/>
                <c:pt idx="0">
                  <c:v>5.84</c:v>
                </c:pt>
                <c:pt idx="1">
                  <c:v>6</c:v>
                </c:pt>
                <c:pt idx="2">
                  <c:v>6.1599999999999975</c:v>
                </c:pt>
                <c:pt idx="3">
                  <c:v>6.3199999999999985</c:v>
                </c:pt>
              </c:numCache>
            </c:numRef>
          </c:val>
          <c:smooth val="0"/>
        </c:ser>
        <c:ser>
          <c:idx val="1"/>
          <c:order val="1"/>
          <c:tx>
            <c:strRef>
              <c:f>'Norms YearXGend'!$A$6</c:f>
              <c:strCache>
                <c:ptCount val="1"/>
                <c:pt idx="0">
                  <c:v>Women</c:v>
                </c:pt>
              </c:strCache>
            </c:strRef>
          </c:tx>
          <c:spPr>
            <a:ln>
              <a:solidFill>
                <a:prstClr val="black"/>
              </a:solidFill>
              <a:prstDash val="sysDash"/>
            </a:ln>
          </c:spPr>
          <c:marker>
            <c:symbol val="none"/>
          </c:marker>
          <c:cat>
            <c:strRef>
              <c:f>'Norms YearXGend'!$B$4:$E$4</c:f>
              <c:strCache>
                <c:ptCount val="4"/>
                <c:pt idx="0">
                  <c:v>Year 1</c:v>
                </c:pt>
                <c:pt idx="1">
                  <c:v>Year 2</c:v>
                </c:pt>
                <c:pt idx="2">
                  <c:v>Year 3</c:v>
                </c:pt>
                <c:pt idx="3">
                  <c:v>Year 4</c:v>
                </c:pt>
              </c:strCache>
            </c:strRef>
          </c:cat>
          <c:val>
            <c:numRef>
              <c:f>'Norms YearXGend'!$B$6:$E$6</c:f>
              <c:numCache>
                <c:formatCode>General</c:formatCode>
                <c:ptCount val="4"/>
                <c:pt idx="0">
                  <c:v>5.13</c:v>
                </c:pt>
                <c:pt idx="1">
                  <c:v>4.91</c:v>
                </c:pt>
                <c:pt idx="2">
                  <c:v>4.6899999999999995</c:v>
                </c:pt>
                <c:pt idx="3">
                  <c:v>4.4700000000000024</c:v>
                </c:pt>
              </c:numCache>
            </c:numRef>
          </c:val>
          <c:smooth val="0"/>
        </c:ser>
        <c:dLbls>
          <c:showLegendKey val="0"/>
          <c:showVal val="0"/>
          <c:showCatName val="0"/>
          <c:showSerName val="0"/>
          <c:showPercent val="0"/>
          <c:showBubbleSize val="0"/>
        </c:dLbls>
        <c:marker val="1"/>
        <c:smooth val="0"/>
        <c:axId val="87144320"/>
        <c:axId val="87145856"/>
      </c:lineChart>
      <c:catAx>
        <c:axId val="87144320"/>
        <c:scaling>
          <c:orientation val="minMax"/>
        </c:scaling>
        <c:delete val="0"/>
        <c:axPos val="b"/>
        <c:majorTickMark val="out"/>
        <c:minorTickMark val="none"/>
        <c:tickLblPos val="nextTo"/>
        <c:crossAx val="87145856"/>
        <c:crosses val="autoZero"/>
        <c:auto val="1"/>
        <c:lblAlgn val="ctr"/>
        <c:lblOffset val="100"/>
        <c:noMultiLvlLbl val="0"/>
      </c:catAx>
      <c:valAx>
        <c:axId val="87145856"/>
        <c:scaling>
          <c:orientation val="minMax"/>
        </c:scaling>
        <c:delete val="0"/>
        <c:axPos val="l"/>
        <c:title>
          <c:tx>
            <c:rich>
              <a:bodyPr rot="-5400000" vert="horz"/>
              <a:lstStyle/>
              <a:p>
                <a:pPr>
                  <a:defRPr/>
                </a:pPr>
                <a:r>
                  <a:rPr lang="en-US"/>
                  <a:t>Event Specific Drinking Norms</a:t>
                </a:r>
              </a:p>
            </c:rich>
          </c:tx>
          <c:overlay val="0"/>
        </c:title>
        <c:numFmt formatCode="General" sourceLinked="1"/>
        <c:majorTickMark val="out"/>
        <c:minorTickMark val="none"/>
        <c:tickLblPos val="nextTo"/>
        <c:crossAx val="87144320"/>
        <c:crosses val="autoZero"/>
        <c:crossBetween val="between"/>
      </c:valAx>
    </c:plotArea>
    <c:legend>
      <c:legendPos val="r"/>
      <c:overlay val="0"/>
    </c:legend>
    <c:plotVisOnly val="1"/>
    <c:dispBlanksAs val="gap"/>
    <c:showDLblsOverMax val="0"/>
  </c:chart>
  <c:spPr>
    <a:ln>
      <a:noFill/>
    </a:ln>
  </c:spPr>
  <c:txPr>
    <a:bodyPr/>
    <a:lstStyle/>
    <a:p>
      <a:pPr>
        <a:defRPr sz="1200">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7180</Words>
  <Characters>40927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Running head: EVENT-SPECIFIC DRINKING NORMS</vt:lpstr>
    </vt:vector>
  </TitlesOfParts>
  <Company>University of Connecticut Health Center</Company>
  <LinksUpToDate>false</LinksUpToDate>
  <CharactersWithSpaces>48011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EVENT-SPECIFIC DRINKING NORMS</dc:title>
  <dc:creator>agadmin</dc:creator>
  <cp:lastModifiedBy>Panagiota Ferssizidis</cp:lastModifiedBy>
  <cp:revision>2</cp:revision>
  <cp:lastPrinted>2011-02-10T17:07:00Z</cp:lastPrinted>
  <dcterms:created xsi:type="dcterms:W3CDTF">2011-04-07T21:01:00Z</dcterms:created>
  <dcterms:modified xsi:type="dcterms:W3CDTF">2011-04-07T21:01:00Z</dcterms:modified>
</cp:coreProperties>
</file>